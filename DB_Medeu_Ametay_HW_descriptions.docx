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37089E" w:rsidRDefault="00426215" w:rsidP="007206CD">
            <w:pPr>
              <w:pStyle w:val="CommentSubject"/>
              <w:rPr>
                <w:lang w:val="kk-KZ"/>
                <w:rPrChange w:id="1" w:author="Medeu Ametay" w:date="2025-03-06T02:05:00Z" w16du:dateUtc="2025-03-05T21:05:00Z">
                  <w:rPr/>
                </w:rPrChange>
              </w:rPr>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5085DCAE" w:rsidR="00500742" w:rsidRPr="00426215" w:rsidRDefault="00426215" w:rsidP="00426215">
            <w:pPr>
              <w:pStyle w:val="ProjectName"/>
              <w:jc w:val="center"/>
              <w:rPr>
                <w:rFonts w:ascii="Arial" w:hAnsi="Arial" w:cs="Arial"/>
                <w:b/>
                <w:bCs/>
                <w:sz w:val="18"/>
                <w:szCs w:val="18"/>
              </w:rPr>
            </w:pPr>
            <w:del w:id="2" w:author="Medeu Ametay" w:date="2025-03-06T02:23:00Z" w16du:dateUtc="2025-03-05T21:23:00Z">
              <w:r w:rsidRPr="00426215" w:rsidDel="00C42CCB">
                <w:rPr>
                  <w:rFonts w:ascii="Arial" w:hAnsi="Arial" w:cs="Arial"/>
                  <w:b/>
                  <w:bCs/>
                  <w:sz w:val="18"/>
                  <w:szCs w:val="18"/>
                </w:rPr>
                <w:delText>Logo / Image</w:delText>
              </w:r>
            </w:del>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3" w:name="_Toc456598587"/>
      <w:bookmarkStart w:id="4" w:name="_Toc456600918"/>
      <w:bookmarkStart w:id="5" w:name="_Toc2484421"/>
      <w:bookmarkStart w:id="6"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000000" w:rsidP="00C42CCB">
      <w:pPr>
        <w:pStyle w:val="TOC2"/>
        <w:rPr>
          <w:rFonts w:asciiTheme="minorHAnsi" w:eastAsiaTheme="minorEastAsia" w:hAnsiTheme="minorHAnsi" w:cstheme="minorBidi"/>
          <w:noProof/>
          <w:sz w:val="22"/>
          <w:szCs w:val="22"/>
        </w:rPr>
        <w:pPrChange w:id="7" w:author="Medeu Ametay" w:date="2025-03-06T02:23:00Z" w16du:dateUtc="2025-03-05T21:23:00Z">
          <w:pPr>
            <w:pStyle w:val="TOC2"/>
            <w:tabs>
              <w:tab w:val="left" w:pos="880"/>
              <w:tab w:val="right" w:leader="dot" w:pos="9347"/>
            </w:tabs>
          </w:pPr>
        </w:pPrChange>
      </w:pPr>
      <w:r>
        <w:fldChar w:fldCharType="begin"/>
      </w:r>
      <w:r>
        <w:instrText>HYPERLINK \l "_Toc62212631"</w:instrText>
      </w:r>
      <w:r>
        <w:fldChar w:fldCharType="separate"/>
      </w:r>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r>
        <w:rPr>
          <w:color w:val="2B579A"/>
          <w:shd w:val="clear" w:color="auto" w:fill="E6E6E6"/>
        </w:rPr>
        <w:fldChar w:fldCharType="end"/>
      </w:r>
    </w:p>
    <w:p w14:paraId="743771BC" w14:textId="3DEEC2AB" w:rsidR="00407DD5" w:rsidRDefault="00000000" w:rsidP="00C42CCB">
      <w:pPr>
        <w:pStyle w:val="TOC2"/>
        <w:rPr>
          <w:rFonts w:asciiTheme="minorHAnsi" w:eastAsiaTheme="minorEastAsia" w:hAnsiTheme="minorHAnsi" w:cstheme="minorBidi"/>
          <w:noProof/>
          <w:sz w:val="22"/>
          <w:szCs w:val="22"/>
        </w:rPr>
        <w:pPrChange w:id="8" w:author="Medeu Ametay" w:date="2025-03-06T02:23:00Z" w16du:dateUtc="2025-03-05T21:23:00Z">
          <w:pPr>
            <w:pStyle w:val="TOC2"/>
            <w:tabs>
              <w:tab w:val="left" w:pos="880"/>
              <w:tab w:val="right" w:leader="dot" w:pos="9347"/>
            </w:tabs>
          </w:pPr>
        </w:pPrChange>
      </w:pPr>
      <w:r>
        <w:fldChar w:fldCharType="begin"/>
      </w:r>
      <w:r>
        <w:instrText>HYPERLINK \l "_Toc62212632"</w:instrText>
      </w:r>
      <w:r>
        <w:fldChar w:fldCharType="separate"/>
      </w:r>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r>
        <w:rPr>
          <w:color w:val="2B579A"/>
          <w:shd w:val="clear" w:color="auto" w:fill="E6E6E6"/>
        </w:rPr>
        <w:fldChar w:fldCharType="end"/>
      </w:r>
    </w:p>
    <w:p w14:paraId="0E133934" w14:textId="54C61E7C" w:rsidR="00407DD5" w:rsidRDefault="00000000" w:rsidP="00C42CCB">
      <w:pPr>
        <w:pStyle w:val="TOC2"/>
        <w:rPr>
          <w:rFonts w:asciiTheme="minorHAnsi" w:eastAsiaTheme="minorEastAsia" w:hAnsiTheme="minorHAnsi" w:cstheme="minorBidi"/>
          <w:noProof/>
          <w:sz w:val="22"/>
          <w:szCs w:val="22"/>
        </w:rPr>
        <w:pPrChange w:id="9" w:author="Medeu Ametay" w:date="2025-03-06T02:23:00Z" w16du:dateUtc="2025-03-05T21:23:00Z">
          <w:pPr>
            <w:pStyle w:val="TOC2"/>
            <w:tabs>
              <w:tab w:val="left" w:pos="880"/>
              <w:tab w:val="right" w:leader="dot" w:pos="9347"/>
            </w:tabs>
          </w:pPr>
        </w:pPrChange>
      </w:pPr>
      <w:r>
        <w:fldChar w:fldCharType="begin"/>
      </w:r>
      <w:r>
        <w:instrText>HYPERLINK \l "_Toc62212633"</w:instrText>
      </w:r>
      <w:r>
        <w:fldChar w:fldCharType="separate"/>
      </w:r>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r>
        <w:rPr>
          <w:color w:val="2B579A"/>
          <w:shd w:val="clear" w:color="auto" w:fill="E6E6E6"/>
        </w:rPr>
        <w:fldChar w:fldCharType="end"/>
      </w:r>
    </w:p>
    <w:p w14:paraId="128635C4" w14:textId="1ADDF36F" w:rsidR="00407DD5"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fldChar w:fldCharType="begin"/>
      </w:r>
      <w:r>
        <w:instrText>HYPERLINK \l "_Toc62212634"</w:instrText>
      </w:r>
      <w:r>
        <w:fldChar w:fldCharType="separate"/>
      </w:r>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ins w:id="10" w:author="Medeu Ametay" w:date="2025-03-06T02:21:00Z" w16du:dateUtc="2025-03-05T21:21:00Z">
        <w:r w:rsidR="00C42CCB">
          <w:rPr>
            <w:noProof/>
            <w:webHidden/>
          </w:rPr>
          <w:t>4</w:t>
        </w:r>
      </w:ins>
      <w:del w:id="11" w:author="Medeu Ametay" w:date="2025-03-06T02:22:00Z" w16du:dateUtc="2025-03-05T21:22:00Z">
        <w:r w:rsidR="00407DD5" w:rsidDel="00C42CCB">
          <w:rPr>
            <w:webHidden/>
            <w:color w:val="2B579A"/>
            <w:shd w:val="clear" w:color="auto" w:fill="E6E6E6"/>
          </w:rPr>
          <w:fldChar w:fldCharType="begin"/>
        </w:r>
        <w:r w:rsidR="00407DD5" w:rsidDel="00C42CCB">
          <w:rPr>
            <w:noProof/>
            <w:webHidden/>
          </w:rPr>
          <w:delInstrText xml:space="preserve"> PAGEREF _Toc62212634 \h </w:delInstrText>
        </w:r>
        <w:r w:rsidR="00407DD5" w:rsidDel="00C42CCB">
          <w:rPr>
            <w:webHidden/>
            <w:color w:val="2B579A"/>
            <w:shd w:val="clear" w:color="auto" w:fill="E6E6E6"/>
          </w:rPr>
        </w:r>
        <w:r w:rsidR="00407DD5" w:rsidDel="00C42CCB">
          <w:rPr>
            <w:webHidden/>
            <w:color w:val="2B579A"/>
            <w:shd w:val="clear" w:color="auto" w:fill="E6E6E6"/>
          </w:rPr>
          <w:fldChar w:fldCharType="separate"/>
        </w:r>
        <w:r w:rsidR="000370D4" w:rsidDel="00C42CCB">
          <w:rPr>
            <w:noProof/>
            <w:webHidden/>
          </w:rPr>
          <w:delText>3</w:delText>
        </w:r>
        <w:r w:rsidR="00407DD5" w:rsidDel="00C42CCB">
          <w:rPr>
            <w:webHidden/>
            <w:color w:val="2B579A"/>
            <w:shd w:val="clear" w:color="auto" w:fill="E6E6E6"/>
          </w:rPr>
          <w:fldChar w:fldCharType="end"/>
        </w:r>
      </w:del>
      <w:r>
        <w:rPr>
          <w:color w:val="2B579A"/>
          <w:shd w:val="clear" w:color="auto" w:fill="E6E6E6"/>
        </w:rPr>
        <w:fldChar w:fldCharType="end"/>
      </w:r>
    </w:p>
    <w:p w14:paraId="41C96AAF" w14:textId="5B37E37E" w:rsidR="00407DD5" w:rsidDel="00865F9C" w:rsidRDefault="00000000" w:rsidP="00C42CCB">
      <w:pPr>
        <w:pStyle w:val="TOC2"/>
        <w:rPr>
          <w:del w:id="12" w:author="Medeu Ametay" w:date="2025-03-06T02:20:00Z" w16du:dateUtc="2025-03-05T21:20:00Z"/>
          <w:rFonts w:asciiTheme="minorHAnsi" w:eastAsiaTheme="minorEastAsia" w:hAnsiTheme="minorHAnsi" w:cstheme="minorBidi"/>
          <w:noProof/>
          <w:sz w:val="22"/>
          <w:szCs w:val="22"/>
        </w:rPr>
        <w:pPrChange w:id="13" w:author="Medeu Ametay" w:date="2025-03-06T02:23:00Z" w16du:dateUtc="2025-03-05T21:23:00Z">
          <w:pPr>
            <w:pStyle w:val="TOC2"/>
          </w:pPr>
        </w:pPrChange>
      </w:pPr>
      <w:del w:id="14" w:author="Medeu Ametay" w:date="2025-03-06T02:20:00Z" w16du:dateUtc="2025-03-05T21:20:00Z">
        <w:r w:rsidDel="00865F9C">
          <w:fldChar w:fldCharType="begin"/>
        </w:r>
        <w:r w:rsidDel="00865F9C">
          <w:delInstrText>HYPERLINK \l "_Toc62212635"</w:delInstrText>
        </w:r>
        <w:r w:rsidDel="00865F9C">
          <w:fldChar w:fldCharType="separate"/>
        </w:r>
        <w:r w:rsidR="00407DD5" w:rsidRPr="00CF14D8" w:rsidDel="00865F9C">
          <w:rPr>
            <w:rStyle w:val="Hyperlink"/>
            <w:rFonts w:eastAsia="MS Gothic"/>
            <w:noProof/>
          </w:rPr>
          <w:delText>2.1</w:delText>
        </w:r>
        <w:r w:rsidR="00407DD5" w:rsidDel="00865F9C">
          <w:rPr>
            <w:rFonts w:asciiTheme="minorHAnsi" w:eastAsiaTheme="minorEastAsia" w:hAnsiTheme="minorHAnsi" w:cstheme="minorBidi"/>
            <w:noProof/>
            <w:sz w:val="22"/>
            <w:szCs w:val="22"/>
          </w:rPr>
          <w:tab/>
        </w:r>
        <w:r w:rsidR="00407DD5" w:rsidRPr="00CF14D8" w:rsidDel="00865F9C">
          <w:rPr>
            <w:rStyle w:val="Hyperlink"/>
            <w:rFonts w:eastAsia="MS Gothic"/>
            <w:noProof/>
          </w:rPr>
          <w:delText>Definitions &amp; Acronyms</w:delText>
        </w:r>
        <w:r w:rsidR="00407DD5" w:rsidDel="00865F9C">
          <w:rPr>
            <w:noProof/>
            <w:webHidden/>
          </w:rPr>
          <w:tab/>
        </w:r>
        <w:r w:rsidR="00407DD5" w:rsidDel="00865F9C">
          <w:rPr>
            <w:webHidden/>
            <w:color w:val="2B579A"/>
            <w:shd w:val="clear" w:color="auto" w:fill="E6E6E6"/>
          </w:rPr>
          <w:fldChar w:fldCharType="begin"/>
        </w:r>
        <w:r w:rsidR="00407DD5" w:rsidDel="00865F9C">
          <w:rPr>
            <w:noProof/>
            <w:webHidden/>
          </w:rPr>
          <w:delInstrText xml:space="preserve"> PAGEREF _Toc62212635 \h </w:delInstrText>
        </w:r>
        <w:r w:rsidR="00407DD5" w:rsidDel="00865F9C">
          <w:rPr>
            <w:webHidden/>
            <w:color w:val="2B579A"/>
            <w:shd w:val="clear" w:color="auto" w:fill="E6E6E6"/>
          </w:rPr>
        </w:r>
        <w:r w:rsidR="00407DD5" w:rsidDel="00865F9C">
          <w:rPr>
            <w:webHidden/>
            <w:color w:val="2B579A"/>
            <w:shd w:val="clear" w:color="auto" w:fill="E6E6E6"/>
          </w:rPr>
          <w:fldChar w:fldCharType="separate"/>
        </w:r>
        <w:r w:rsidR="000370D4" w:rsidDel="00865F9C">
          <w:rPr>
            <w:noProof/>
            <w:webHidden/>
          </w:rPr>
          <w:delText>3</w:delText>
        </w:r>
        <w:r w:rsidR="00407DD5" w:rsidDel="00865F9C">
          <w:rPr>
            <w:webHidden/>
            <w:color w:val="2B579A"/>
            <w:shd w:val="clear" w:color="auto" w:fill="E6E6E6"/>
          </w:rPr>
          <w:fldChar w:fldCharType="end"/>
        </w:r>
        <w:r w:rsidDel="00865F9C">
          <w:rPr>
            <w:color w:val="2B579A"/>
            <w:shd w:val="clear" w:color="auto" w:fill="E6E6E6"/>
          </w:rPr>
          <w:fldChar w:fldCharType="end"/>
        </w:r>
      </w:del>
    </w:p>
    <w:p w14:paraId="670E842D" w14:textId="01C9E1D6" w:rsidR="00407DD5" w:rsidRDefault="00000000" w:rsidP="00C42CCB">
      <w:pPr>
        <w:pStyle w:val="TOC2"/>
        <w:rPr>
          <w:rFonts w:asciiTheme="minorHAnsi" w:eastAsiaTheme="minorEastAsia" w:hAnsiTheme="minorHAnsi" w:cstheme="minorBidi"/>
          <w:noProof/>
          <w:sz w:val="22"/>
          <w:szCs w:val="22"/>
        </w:rPr>
      </w:pPr>
      <w:r>
        <w:fldChar w:fldCharType="begin"/>
      </w:r>
      <w:r>
        <w:instrText>HYPERLINK \l "_Toc62212636"</w:instrText>
      </w:r>
      <w:r>
        <w:fldChar w:fldCharType="separate"/>
      </w:r>
      <w:r w:rsidR="00407DD5" w:rsidRPr="00CF14D8">
        <w:rPr>
          <w:rStyle w:val="Hyperlink"/>
          <w:rFonts w:eastAsia="MS Gothic"/>
          <w:noProof/>
        </w:rPr>
        <w:t>2.</w:t>
      </w:r>
      <w:ins w:id="15" w:author="Medeu Ametay" w:date="2025-03-06T02:20:00Z" w16du:dateUtc="2025-03-05T21:20:00Z">
        <w:r w:rsidR="00865F9C">
          <w:rPr>
            <w:rStyle w:val="Hyperlink"/>
            <w:rFonts w:eastAsia="MS Gothic"/>
            <w:noProof/>
          </w:rPr>
          <w:t>1</w:t>
        </w:r>
      </w:ins>
      <w:del w:id="16" w:author="Medeu Ametay" w:date="2025-03-06T02:20:00Z" w16du:dateUtc="2025-03-05T21:20:00Z">
        <w:r w:rsidR="00407DD5" w:rsidRPr="00CF14D8" w:rsidDel="00865F9C">
          <w:rPr>
            <w:rStyle w:val="Hyperlink"/>
            <w:rFonts w:eastAsia="MS Gothic"/>
            <w:noProof/>
          </w:rPr>
          <w:delText>2</w:delText>
        </w:r>
      </w:del>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del w:id="17" w:author="Medeu Ametay" w:date="2025-03-06T02:23:00Z" w16du:dateUtc="2025-03-05T21:23:00Z">
        <w:r w:rsidR="00407DD5" w:rsidRPr="00C42CCB" w:rsidDel="00C42CCB">
          <w:rPr>
            <w:webHidden/>
            <w:shd w:val="clear" w:color="auto" w:fill="E6E6E6"/>
            <w:rPrChange w:id="18" w:author="Medeu Ametay" w:date="2025-03-06T02:23:00Z" w16du:dateUtc="2025-03-05T21:23:00Z">
              <w:rPr>
                <w:webHidden/>
                <w:color w:val="2B579A"/>
                <w:shd w:val="clear" w:color="auto" w:fill="E6E6E6"/>
              </w:rPr>
            </w:rPrChange>
          </w:rPr>
          <w:fldChar w:fldCharType="begin"/>
        </w:r>
        <w:r w:rsidR="00407DD5" w:rsidRPr="00C42CCB" w:rsidDel="00C42CCB">
          <w:rPr>
            <w:noProof/>
            <w:webHidden/>
          </w:rPr>
          <w:delInstrText xml:space="preserve"> PAGEREF _Toc62212636 \h </w:delInstrText>
        </w:r>
        <w:r w:rsidR="00407DD5" w:rsidRPr="00C42CCB" w:rsidDel="00C42CCB">
          <w:rPr>
            <w:webHidden/>
            <w:shd w:val="clear" w:color="auto" w:fill="E6E6E6"/>
            <w:rPrChange w:id="19" w:author="Medeu Ametay" w:date="2025-03-06T02:23:00Z" w16du:dateUtc="2025-03-05T21:23:00Z">
              <w:rPr>
                <w:webHidden/>
                <w:color w:val="2B579A"/>
                <w:shd w:val="clear" w:color="auto" w:fill="E6E6E6"/>
              </w:rPr>
            </w:rPrChange>
          </w:rPr>
        </w:r>
        <w:r w:rsidR="00407DD5" w:rsidRPr="00C42CCB" w:rsidDel="00C42CCB">
          <w:rPr>
            <w:webHidden/>
            <w:shd w:val="clear" w:color="auto" w:fill="E6E6E6"/>
            <w:rPrChange w:id="20" w:author="Medeu Ametay" w:date="2025-03-06T02:23:00Z" w16du:dateUtc="2025-03-05T21:23:00Z">
              <w:rPr>
                <w:webHidden/>
                <w:color w:val="2B579A"/>
                <w:shd w:val="clear" w:color="auto" w:fill="E6E6E6"/>
              </w:rPr>
            </w:rPrChange>
          </w:rPr>
          <w:fldChar w:fldCharType="separate"/>
        </w:r>
        <w:r w:rsidR="000370D4" w:rsidRPr="00C42CCB" w:rsidDel="00C42CCB">
          <w:rPr>
            <w:noProof/>
            <w:webHidden/>
          </w:rPr>
          <w:delText>3</w:delText>
        </w:r>
        <w:r w:rsidR="00407DD5" w:rsidRPr="00C42CCB" w:rsidDel="00C42CCB">
          <w:rPr>
            <w:webHidden/>
            <w:shd w:val="clear" w:color="auto" w:fill="E6E6E6"/>
            <w:rPrChange w:id="21" w:author="Medeu Ametay" w:date="2025-03-06T02:23:00Z" w16du:dateUtc="2025-03-05T21:23:00Z">
              <w:rPr>
                <w:webHidden/>
                <w:color w:val="2B579A"/>
                <w:shd w:val="clear" w:color="auto" w:fill="E6E6E6"/>
              </w:rPr>
            </w:rPrChange>
          </w:rPr>
          <w:fldChar w:fldCharType="end"/>
        </w:r>
      </w:del>
      <w:ins w:id="22" w:author="Medeu Ametay" w:date="2025-03-06T02:23:00Z" w16du:dateUtc="2025-03-05T21:23:00Z">
        <w:r w:rsidR="00C42CCB" w:rsidRPr="00C42CCB">
          <w:rPr>
            <w:webHidden/>
            <w:shd w:val="clear" w:color="auto" w:fill="E6E6E6"/>
            <w:rPrChange w:id="23" w:author="Medeu Ametay" w:date="2025-03-06T02:23:00Z" w16du:dateUtc="2025-03-05T21:23:00Z">
              <w:rPr>
                <w:webHidden/>
                <w:color w:val="2B579A"/>
                <w:shd w:val="clear" w:color="auto" w:fill="E6E6E6"/>
              </w:rPr>
            </w:rPrChange>
          </w:rPr>
          <w:t>4</w:t>
        </w:r>
      </w:ins>
      <w:r>
        <w:rPr>
          <w:color w:val="2B579A"/>
          <w:shd w:val="clear" w:color="auto" w:fill="E6E6E6"/>
        </w:rPr>
        <w:fldChar w:fldCharType="end"/>
      </w:r>
    </w:p>
    <w:p w14:paraId="32F1B2ED" w14:textId="477F0F40" w:rsidR="00407DD5" w:rsidRDefault="00000000" w:rsidP="00C42CCB">
      <w:pPr>
        <w:pStyle w:val="TOC2"/>
        <w:rPr>
          <w:rFonts w:asciiTheme="minorHAnsi" w:eastAsiaTheme="minorEastAsia" w:hAnsiTheme="minorHAnsi" w:cstheme="minorBidi"/>
          <w:noProof/>
          <w:sz w:val="22"/>
          <w:szCs w:val="22"/>
        </w:rPr>
      </w:pPr>
      <w:r>
        <w:fldChar w:fldCharType="begin"/>
      </w:r>
      <w:r>
        <w:instrText>HYPERLINK \l "_Toc62212637"</w:instrText>
      </w:r>
      <w:r>
        <w:fldChar w:fldCharType="separate"/>
      </w:r>
      <w:r w:rsidR="00407DD5" w:rsidRPr="00CF14D8">
        <w:rPr>
          <w:rStyle w:val="Hyperlink"/>
          <w:rFonts w:eastAsia="MS Gothic"/>
          <w:noProof/>
        </w:rPr>
        <w:t>2.</w:t>
      </w:r>
      <w:ins w:id="24" w:author="Medeu Ametay" w:date="2025-03-06T02:21:00Z" w16du:dateUtc="2025-03-05T21:21:00Z">
        <w:r w:rsidR="00865F9C">
          <w:rPr>
            <w:rStyle w:val="Hyperlink"/>
            <w:rFonts w:eastAsia="MS Gothic"/>
            <w:noProof/>
          </w:rPr>
          <w:t>2</w:t>
        </w:r>
      </w:ins>
      <w:del w:id="25" w:author="Medeu Ametay" w:date="2025-03-06T02:20:00Z" w16du:dateUtc="2025-03-05T21:20:00Z">
        <w:r w:rsidR="00407DD5" w:rsidRPr="00CF14D8" w:rsidDel="00865F9C">
          <w:rPr>
            <w:rStyle w:val="Hyperlink"/>
            <w:rFonts w:eastAsia="MS Gothic"/>
            <w:noProof/>
          </w:rPr>
          <w:delText>3</w:delText>
        </w:r>
      </w:del>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del w:id="26" w:author="Medeu Ametay" w:date="2025-03-06T02:23:00Z" w16du:dateUtc="2025-03-05T21:23:00Z">
        <w:r w:rsidR="00407DD5" w:rsidRPr="00C42CCB" w:rsidDel="00C42CCB">
          <w:rPr>
            <w:webHidden/>
            <w:shd w:val="clear" w:color="auto" w:fill="E6E6E6"/>
            <w:rPrChange w:id="27" w:author="Medeu Ametay" w:date="2025-03-06T02:23:00Z" w16du:dateUtc="2025-03-05T21:23:00Z">
              <w:rPr>
                <w:webHidden/>
                <w:color w:val="2B579A"/>
                <w:shd w:val="clear" w:color="auto" w:fill="E6E6E6"/>
              </w:rPr>
            </w:rPrChange>
          </w:rPr>
          <w:fldChar w:fldCharType="begin"/>
        </w:r>
        <w:r w:rsidR="00407DD5" w:rsidRPr="00C42CCB" w:rsidDel="00C42CCB">
          <w:rPr>
            <w:noProof/>
            <w:webHidden/>
          </w:rPr>
          <w:delInstrText xml:space="preserve"> PAGEREF _Toc62212637 \h </w:delInstrText>
        </w:r>
        <w:r w:rsidR="00407DD5" w:rsidRPr="00C42CCB" w:rsidDel="00C42CCB">
          <w:rPr>
            <w:webHidden/>
            <w:shd w:val="clear" w:color="auto" w:fill="E6E6E6"/>
            <w:rPrChange w:id="28" w:author="Medeu Ametay" w:date="2025-03-06T02:23:00Z" w16du:dateUtc="2025-03-05T21:23:00Z">
              <w:rPr>
                <w:webHidden/>
                <w:color w:val="2B579A"/>
                <w:shd w:val="clear" w:color="auto" w:fill="E6E6E6"/>
              </w:rPr>
            </w:rPrChange>
          </w:rPr>
        </w:r>
        <w:r w:rsidR="00407DD5" w:rsidRPr="00C42CCB" w:rsidDel="00C42CCB">
          <w:rPr>
            <w:webHidden/>
            <w:shd w:val="clear" w:color="auto" w:fill="E6E6E6"/>
            <w:rPrChange w:id="29" w:author="Medeu Ametay" w:date="2025-03-06T02:23:00Z" w16du:dateUtc="2025-03-05T21:23:00Z">
              <w:rPr>
                <w:webHidden/>
                <w:color w:val="2B579A"/>
                <w:shd w:val="clear" w:color="auto" w:fill="E6E6E6"/>
              </w:rPr>
            </w:rPrChange>
          </w:rPr>
          <w:fldChar w:fldCharType="separate"/>
        </w:r>
        <w:r w:rsidR="000370D4" w:rsidRPr="00C42CCB" w:rsidDel="00C42CCB">
          <w:rPr>
            <w:noProof/>
            <w:webHidden/>
          </w:rPr>
          <w:delText>3</w:delText>
        </w:r>
        <w:r w:rsidR="00407DD5" w:rsidRPr="00C42CCB" w:rsidDel="00C42CCB">
          <w:rPr>
            <w:webHidden/>
            <w:shd w:val="clear" w:color="auto" w:fill="E6E6E6"/>
            <w:rPrChange w:id="30" w:author="Medeu Ametay" w:date="2025-03-06T02:23:00Z" w16du:dateUtc="2025-03-05T21:23:00Z">
              <w:rPr>
                <w:webHidden/>
                <w:color w:val="2B579A"/>
                <w:shd w:val="clear" w:color="auto" w:fill="E6E6E6"/>
              </w:rPr>
            </w:rPrChange>
          </w:rPr>
          <w:fldChar w:fldCharType="end"/>
        </w:r>
      </w:del>
      <w:ins w:id="31" w:author="Medeu Ametay" w:date="2025-03-06T02:23:00Z" w16du:dateUtc="2025-03-05T21:23:00Z">
        <w:r w:rsidR="00C42CCB" w:rsidRPr="00C42CCB">
          <w:rPr>
            <w:webHidden/>
            <w:shd w:val="clear" w:color="auto" w:fill="E6E6E6"/>
            <w:rPrChange w:id="32" w:author="Medeu Ametay" w:date="2025-03-06T02:23:00Z" w16du:dateUtc="2025-03-05T21:23:00Z">
              <w:rPr>
                <w:webHidden/>
                <w:color w:val="2B579A"/>
                <w:shd w:val="clear" w:color="auto" w:fill="E6E6E6"/>
              </w:rPr>
            </w:rPrChange>
          </w:rPr>
          <w:t>4</w:t>
        </w:r>
      </w:ins>
      <w:r>
        <w:rPr>
          <w:color w:val="2B579A"/>
          <w:shd w:val="clear" w:color="auto" w:fill="E6E6E6"/>
        </w:rPr>
        <w:fldChar w:fldCharType="end"/>
      </w:r>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33" w:name="_Section_1"/>
      <w:bookmarkEnd w:id="33"/>
      <w:r w:rsidRPr="008E2573">
        <w:br w:type="page"/>
      </w:r>
      <w:bookmarkEnd w:id="3"/>
      <w:bookmarkEnd w:id="4"/>
      <w:bookmarkEnd w:id="5"/>
      <w:bookmarkEnd w:id="6"/>
    </w:p>
    <w:p w14:paraId="31B69AA4" w14:textId="77777777" w:rsidR="00426215" w:rsidRDefault="00426215" w:rsidP="00426215">
      <w:pPr>
        <w:pStyle w:val="Heading1"/>
        <w:ind w:left="431" w:hanging="431"/>
      </w:pPr>
      <w:bookmarkStart w:id="34" w:name="_Toc412572569"/>
      <w:bookmarkStart w:id="35" w:name="_Toc509167633"/>
      <w:bookmarkStart w:id="36" w:name="_Toc62212630"/>
      <w:r>
        <w:lastRenderedPageBreak/>
        <w:t>Business Description</w:t>
      </w:r>
      <w:bookmarkEnd w:id="34"/>
      <w:bookmarkEnd w:id="35"/>
      <w:bookmarkEnd w:id="36"/>
    </w:p>
    <w:p w14:paraId="45574318" w14:textId="6BB86AAC" w:rsidR="00426215" w:rsidRDefault="00426215" w:rsidP="00426215">
      <w:pPr>
        <w:pStyle w:val="Heading2"/>
        <w:keepNext w:val="0"/>
        <w:ind w:left="851" w:hanging="851"/>
      </w:pPr>
      <w:bookmarkStart w:id="37" w:name="_Toc412572570"/>
      <w:bookmarkStart w:id="38" w:name="_Toc509167634"/>
      <w:bookmarkStart w:id="39" w:name="_Toc62212631"/>
      <w:r>
        <w:t>Business background</w:t>
      </w:r>
      <w:bookmarkEnd w:id="37"/>
      <w:bookmarkEnd w:id="38"/>
      <w:bookmarkEnd w:id="39"/>
    </w:p>
    <w:p w14:paraId="1CE130DD" w14:textId="10316C2F" w:rsidR="00C403FF" w:rsidRPr="00C42CCB" w:rsidDel="0037089E" w:rsidRDefault="0037089E" w:rsidP="0037089E">
      <w:pPr>
        <w:pStyle w:val="Heading2"/>
        <w:keepNext w:val="0"/>
        <w:spacing w:before="0"/>
        <w:ind w:left="360" w:firstLine="720"/>
        <w:rPr>
          <w:del w:id="40" w:author="Medeu Ametay" w:date="2025-03-06T02:08:00Z" w16du:dateUtc="2025-03-05T21:08:00Z"/>
          <w:rFonts w:ascii="Arial" w:hAnsi="Arial" w:cs="Arial"/>
          <w:caps w:val="0"/>
          <w:color w:val="auto"/>
          <w:sz w:val="20"/>
          <w:rPrChange w:id="41" w:author="Medeu Ametay" w:date="2025-03-06T02:24:00Z" w16du:dateUtc="2025-03-05T21:24:00Z">
            <w:rPr>
              <w:del w:id="42" w:author="Medeu Ametay" w:date="2025-03-06T02:08:00Z" w16du:dateUtc="2025-03-05T21:08:00Z"/>
              <w:rFonts w:ascii="Trebuchet MS" w:hAnsi="Trebuchet MS"/>
              <w:caps w:val="0"/>
              <w:color w:val="464547"/>
              <w:sz w:val="20"/>
            </w:rPr>
          </w:rPrChange>
        </w:rPr>
        <w:pPrChange w:id="43" w:author="Medeu Ametay" w:date="2025-03-06T02:11:00Z" w16du:dateUtc="2025-03-05T21:11:00Z">
          <w:pPr>
            <w:pStyle w:val="Heading2"/>
            <w:keepNext w:val="0"/>
            <w:ind w:left="851" w:hanging="851"/>
          </w:pPr>
        </w:pPrChange>
      </w:pPr>
      <w:ins w:id="44" w:author="Medeu Ametay" w:date="2025-03-06T02:08:00Z" w16du:dateUtc="2025-03-05T21:08:00Z">
        <w:r w:rsidRPr="00C42CCB">
          <w:rPr>
            <w:rFonts w:ascii="Arial" w:hAnsi="Arial" w:cs="Arial"/>
            <w:caps w:val="0"/>
            <w:color w:val="auto"/>
            <w:sz w:val="20"/>
            <w:lang w:val="kk-KZ"/>
            <w:rPrChange w:id="45" w:author="Medeu Ametay" w:date="2025-03-06T02:24:00Z" w16du:dateUtc="2025-03-05T21:24:00Z">
              <w:rPr>
                <w:rFonts w:ascii="Trebuchet MS" w:hAnsi="Trebuchet MS"/>
                <w:caps w:val="0"/>
                <w:color w:val="464547"/>
                <w:sz w:val="20"/>
                <w:lang w:val="kk-KZ"/>
              </w:rPr>
            </w:rPrChange>
          </w:rPr>
          <w:t>The company sells antiques and artwork at auction. The owners of items put up for auction by the company are legal sellers. The people who purchase these items are referred to as buyers. After receiving a batch of items from the sellers, the firm decides at which auction it will be more profitable to present a particular item. Before the next auction, each item displayed is assigned a separate lot number, which plays the same role as the product code entered before. Two items sold at different auctions may have the same lot numbers. The details about each auction are recorded by the company. The date, place, and time are noted, as well as any other specifics (for example, oil paintings from before 1900). Information about each item sold is also entered: the auction for which it is claimed, the lot number, the seller, the starting price, and a brief verbal description. The seller is allowed to display any number of items, and the buyer can purchase any number of items. The same person or firm can act as both a seller and a buyer. After the auction, employees of the auction house record the actual price paid for an item and the buyer's data.</w:t>
        </w:r>
      </w:ins>
    </w:p>
    <w:p w14:paraId="5F22E066" w14:textId="77777777" w:rsidR="0037089E" w:rsidRPr="00C42CCB" w:rsidRDefault="0037089E" w:rsidP="0037089E">
      <w:pPr>
        <w:pStyle w:val="BodyText"/>
        <w:spacing w:before="0"/>
        <w:ind w:left="360" w:firstLine="720"/>
        <w:rPr>
          <w:ins w:id="46" w:author="Medeu Ametay" w:date="2025-03-06T02:09:00Z" w16du:dateUtc="2025-03-05T21:09:00Z"/>
          <w:color w:val="auto"/>
          <w:rPrChange w:id="47" w:author="Medeu Ametay" w:date="2025-03-06T02:24:00Z" w16du:dateUtc="2025-03-05T21:24:00Z">
            <w:rPr>
              <w:ins w:id="48" w:author="Medeu Ametay" w:date="2025-03-06T02:09:00Z" w16du:dateUtc="2025-03-05T21:09:00Z"/>
            </w:rPr>
          </w:rPrChange>
        </w:rPr>
        <w:pPrChange w:id="49" w:author="Medeu Ametay" w:date="2025-03-06T02:11:00Z" w16du:dateUtc="2025-03-05T21:11:00Z">
          <w:pPr>
            <w:pStyle w:val="BodyText"/>
          </w:pPr>
        </w:pPrChange>
      </w:pPr>
    </w:p>
    <w:p w14:paraId="3F9669AC" w14:textId="58EB986B" w:rsidR="00C403FF" w:rsidRPr="00C403FF" w:rsidRDefault="00426215" w:rsidP="00C403FF">
      <w:pPr>
        <w:pStyle w:val="Heading2"/>
        <w:keepNext w:val="0"/>
        <w:ind w:left="851" w:hanging="851"/>
      </w:pPr>
      <w:bookmarkStart w:id="50" w:name="_Toc412572571"/>
      <w:bookmarkStart w:id="51" w:name="_Toc509167635"/>
      <w:bookmarkStart w:id="52" w:name="_Toc62212632"/>
      <w:r>
        <w:t>P</w:t>
      </w:r>
      <w:r w:rsidRPr="00473DF1">
        <w:t>roblems</w:t>
      </w:r>
      <w:r w:rsidR="00C403FF">
        <w:t>.</w:t>
      </w:r>
      <w:r w:rsidRPr="00473DF1">
        <w:t xml:space="preserve"> </w:t>
      </w:r>
      <w:bookmarkStart w:id="53" w:name="_Toc462595274"/>
      <w:bookmarkEnd w:id="50"/>
      <w:bookmarkEnd w:id="51"/>
      <w:r w:rsidR="00C403FF" w:rsidRPr="00C403FF">
        <w:t>Current Situation</w:t>
      </w:r>
      <w:bookmarkEnd w:id="52"/>
      <w:bookmarkEnd w:id="53"/>
    </w:p>
    <w:p w14:paraId="216D661B" w14:textId="0B69815E" w:rsidR="0037089E" w:rsidRDefault="0037089E" w:rsidP="0037089E">
      <w:pPr>
        <w:widowControl/>
        <w:spacing w:line="240" w:lineRule="auto"/>
        <w:ind w:left="360"/>
        <w:rPr>
          <w:ins w:id="54" w:author="Medeu Ametay" w:date="2025-03-06T02:24:00Z" w16du:dateUtc="2025-03-05T21:24:00Z"/>
          <w:rFonts w:ascii="Arial" w:hAnsi="Arial" w:cs="Arial"/>
          <w:lang w:eastAsia="ru-RU"/>
        </w:rPr>
      </w:pPr>
      <w:ins w:id="55" w:author="Medeu Ametay" w:date="2025-03-06T02:06:00Z" w16du:dateUtc="2025-03-05T21:06:00Z">
        <w:r w:rsidRPr="0037089E">
          <w:rPr>
            <w:rFonts w:ascii="Arial" w:hAnsi="Arial" w:cs="Arial"/>
            <w:b/>
            <w:bCs/>
            <w:lang w:eastAsia="ru-RU"/>
            <w:rPrChange w:id="56" w:author="Medeu Ametay" w:date="2025-03-06T02:12:00Z" w16du:dateUtc="2025-03-05T21:12:00Z">
              <w:rPr>
                <w:b/>
                <w:bCs/>
                <w:sz w:val="24"/>
                <w:szCs w:val="24"/>
                <w:lang w:val="ru-RU" w:eastAsia="ru-RU"/>
              </w:rPr>
            </w:rPrChange>
          </w:rPr>
          <w:t>Disparate Information Sources:</w:t>
        </w:r>
        <w:r w:rsidRPr="0037089E">
          <w:rPr>
            <w:rFonts w:ascii="Arial" w:hAnsi="Arial" w:cs="Arial"/>
            <w:lang w:eastAsia="ru-RU"/>
            <w:rPrChange w:id="57" w:author="Medeu Ametay" w:date="2025-03-06T02:12:00Z" w16du:dateUtc="2025-03-05T21:12:00Z">
              <w:rPr>
                <w:sz w:val="24"/>
                <w:szCs w:val="24"/>
                <w:lang w:val="ru-RU" w:eastAsia="ru-RU"/>
              </w:rPr>
            </w:rPrChange>
          </w:rPr>
          <w:t xml:space="preserve"> Before implementing a unified database, auction details, item information, seller and buyer data, and auction results were managed in separate systems or manually.</w:t>
        </w:r>
      </w:ins>
    </w:p>
    <w:p w14:paraId="57D2AB30" w14:textId="77777777" w:rsidR="00C42CCB" w:rsidRPr="0037089E" w:rsidRDefault="00C42CCB" w:rsidP="0037089E">
      <w:pPr>
        <w:widowControl/>
        <w:spacing w:line="240" w:lineRule="auto"/>
        <w:ind w:left="360"/>
        <w:rPr>
          <w:ins w:id="58" w:author="Medeu Ametay" w:date="2025-03-06T02:06:00Z" w16du:dateUtc="2025-03-05T21:06:00Z"/>
          <w:rFonts w:ascii="Arial" w:hAnsi="Arial" w:cs="Arial"/>
          <w:lang w:eastAsia="ru-RU"/>
          <w:rPrChange w:id="59" w:author="Medeu Ametay" w:date="2025-03-06T02:12:00Z" w16du:dateUtc="2025-03-05T21:12:00Z">
            <w:rPr>
              <w:ins w:id="60" w:author="Medeu Ametay" w:date="2025-03-06T02:06:00Z" w16du:dateUtc="2025-03-05T21:06:00Z"/>
              <w:sz w:val="24"/>
              <w:szCs w:val="24"/>
              <w:lang w:val="ru-RU" w:eastAsia="ru-RU"/>
            </w:rPr>
          </w:rPrChange>
        </w:rPr>
        <w:pPrChange w:id="61" w:author="Medeu Ametay" w:date="2025-03-06T02:10:00Z" w16du:dateUtc="2025-03-05T21:10:00Z">
          <w:pPr>
            <w:widowControl/>
            <w:spacing w:line="240" w:lineRule="auto"/>
          </w:pPr>
        </w:pPrChange>
      </w:pPr>
    </w:p>
    <w:p w14:paraId="7CF2D5D3" w14:textId="634514C4" w:rsidR="0037089E" w:rsidRDefault="0037089E" w:rsidP="0037089E">
      <w:pPr>
        <w:widowControl/>
        <w:spacing w:line="240" w:lineRule="auto"/>
        <w:ind w:left="360"/>
        <w:rPr>
          <w:ins w:id="62" w:author="Medeu Ametay" w:date="2025-03-06T02:24:00Z" w16du:dateUtc="2025-03-05T21:24:00Z"/>
          <w:rFonts w:ascii="Arial" w:hAnsi="Arial" w:cs="Arial"/>
          <w:lang w:eastAsia="ru-RU"/>
        </w:rPr>
      </w:pPr>
      <w:ins w:id="63" w:author="Medeu Ametay" w:date="2025-03-06T02:06:00Z" w16du:dateUtc="2025-03-05T21:06:00Z">
        <w:r w:rsidRPr="0037089E">
          <w:rPr>
            <w:rFonts w:ascii="Arial" w:hAnsi="Arial" w:cs="Arial"/>
            <w:b/>
            <w:bCs/>
            <w:lang w:eastAsia="ru-RU"/>
            <w:rPrChange w:id="64" w:author="Medeu Ametay" w:date="2025-03-06T02:12:00Z" w16du:dateUtc="2025-03-05T21:12:00Z">
              <w:rPr>
                <w:b/>
                <w:bCs/>
                <w:sz w:val="24"/>
                <w:szCs w:val="24"/>
                <w:lang w:val="ru-RU" w:eastAsia="ru-RU"/>
              </w:rPr>
            </w:rPrChange>
          </w:rPr>
          <w:t>Data Redundancy:</w:t>
        </w:r>
        <w:r w:rsidRPr="0037089E">
          <w:rPr>
            <w:rFonts w:ascii="Arial" w:hAnsi="Arial" w:cs="Arial"/>
            <w:lang w:eastAsia="ru-RU"/>
            <w:rPrChange w:id="65" w:author="Medeu Ametay" w:date="2025-03-06T02:12:00Z" w16du:dateUtc="2025-03-05T21:12:00Z">
              <w:rPr>
                <w:sz w:val="24"/>
                <w:szCs w:val="24"/>
                <w:lang w:val="ru-RU" w:eastAsia="ru-RU"/>
              </w:rPr>
            </w:rPrChange>
          </w:rPr>
          <w:t xml:space="preserve"> Without a centralized database, there was significant duplication in data entry</w:t>
        </w:r>
      </w:ins>
      <w:ins w:id="66" w:author="Medeu Ametay" w:date="2025-03-06T02:24:00Z" w16du:dateUtc="2025-03-05T21:24:00Z">
        <w:r w:rsidR="00C42CCB">
          <w:rPr>
            <w:rFonts w:ascii="Arial" w:hAnsi="Arial" w:cs="Arial"/>
            <w:lang w:eastAsia="ru-RU"/>
          </w:rPr>
          <w:t>.</w:t>
        </w:r>
      </w:ins>
    </w:p>
    <w:p w14:paraId="0E7A96EB" w14:textId="77777777" w:rsidR="00C42CCB" w:rsidRPr="0037089E" w:rsidRDefault="00C42CCB" w:rsidP="0037089E">
      <w:pPr>
        <w:widowControl/>
        <w:spacing w:line="240" w:lineRule="auto"/>
        <w:ind w:left="360"/>
        <w:rPr>
          <w:ins w:id="67" w:author="Medeu Ametay" w:date="2025-03-06T02:06:00Z" w16du:dateUtc="2025-03-05T21:06:00Z"/>
          <w:rFonts w:ascii="Arial" w:hAnsi="Arial" w:cs="Arial"/>
          <w:lang w:eastAsia="ru-RU"/>
          <w:rPrChange w:id="68" w:author="Medeu Ametay" w:date="2025-03-06T02:12:00Z" w16du:dateUtc="2025-03-05T21:12:00Z">
            <w:rPr>
              <w:ins w:id="69" w:author="Medeu Ametay" w:date="2025-03-06T02:06:00Z" w16du:dateUtc="2025-03-05T21:06:00Z"/>
              <w:sz w:val="24"/>
              <w:szCs w:val="24"/>
              <w:lang w:val="ru-RU" w:eastAsia="ru-RU"/>
            </w:rPr>
          </w:rPrChange>
        </w:rPr>
        <w:pPrChange w:id="70" w:author="Medeu Ametay" w:date="2025-03-06T02:10:00Z" w16du:dateUtc="2025-03-05T21:10:00Z">
          <w:pPr>
            <w:widowControl/>
            <w:spacing w:line="240" w:lineRule="auto"/>
          </w:pPr>
        </w:pPrChange>
      </w:pPr>
    </w:p>
    <w:p w14:paraId="15BFD391" w14:textId="77777777" w:rsidR="0037089E" w:rsidRPr="0037089E" w:rsidRDefault="0037089E" w:rsidP="0037089E">
      <w:pPr>
        <w:widowControl/>
        <w:spacing w:line="240" w:lineRule="auto"/>
        <w:ind w:left="360"/>
        <w:rPr>
          <w:ins w:id="71" w:author="Medeu Ametay" w:date="2025-03-06T02:11:00Z" w16du:dateUtc="2025-03-05T21:11:00Z"/>
          <w:rFonts w:ascii="Arial" w:hAnsi="Arial" w:cs="Arial"/>
          <w:lang w:eastAsia="ru-RU"/>
          <w:rPrChange w:id="72" w:author="Medeu Ametay" w:date="2025-03-06T02:12:00Z" w16du:dateUtc="2025-03-05T21:12:00Z">
            <w:rPr>
              <w:ins w:id="73" w:author="Medeu Ametay" w:date="2025-03-06T02:11:00Z" w16du:dateUtc="2025-03-05T21:11:00Z"/>
              <w:sz w:val="24"/>
              <w:szCs w:val="24"/>
              <w:lang w:eastAsia="ru-RU"/>
            </w:rPr>
          </w:rPrChange>
        </w:rPr>
      </w:pPr>
      <w:ins w:id="74" w:author="Medeu Ametay" w:date="2025-03-06T02:06:00Z" w16du:dateUtc="2025-03-05T21:06:00Z">
        <w:r w:rsidRPr="0037089E">
          <w:rPr>
            <w:rFonts w:ascii="Arial" w:hAnsi="Arial" w:cs="Arial"/>
            <w:b/>
            <w:bCs/>
            <w:lang w:eastAsia="ru-RU"/>
            <w:rPrChange w:id="75" w:author="Medeu Ametay" w:date="2025-03-06T02:12:00Z" w16du:dateUtc="2025-03-05T21:12:00Z">
              <w:rPr>
                <w:b/>
                <w:bCs/>
                <w:sz w:val="24"/>
                <w:szCs w:val="24"/>
                <w:lang w:val="ru-RU" w:eastAsia="ru-RU"/>
              </w:rPr>
            </w:rPrChange>
          </w:rPr>
          <w:t>Tracking Challenges:</w:t>
        </w:r>
        <w:r w:rsidRPr="0037089E">
          <w:rPr>
            <w:rFonts w:ascii="Arial" w:hAnsi="Arial" w:cs="Arial"/>
            <w:lang w:eastAsia="ru-RU"/>
            <w:rPrChange w:id="76" w:author="Medeu Ametay" w:date="2025-03-06T02:12:00Z" w16du:dateUtc="2025-03-05T21:12:00Z">
              <w:rPr>
                <w:sz w:val="24"/>
                <w:szCs w:val="24"/>
                <w:lang w:val="ru-RU" w:eastAsia="ru-RU"/>
              </w:rPr>
            </w:rPrChange>
          </w:rPr>
          <w:t xml:space="preserve"> Tracking individual items across multiple auctions and managing the</w:t>
        </w:r>
      </w:ins>
    </w:p>
    <w:p w14:paraId="0B01EC74" w14:textId="0009DF15" w:rsidR="0037089E" w:rsidRPr="0037089E" w:rsidRDefault="0037089E" w:rsidP="0037089E">
      <w:pPr>
        <w:widowControl/>
        <w:spacing w:line="240" w:lineRule="auto"/>
        <w:ind w:left="360"/>
        <w:rPr>
          <w:ins w:id="77" w:author="Medeu Ametay" w:date="2025-03-06T02:06:00Z" w16du:dateUtc="2025-03-05T21:06:00Z"/>
          <w:rFonts w:ascii="Arial" w:hAnsi="Arial" w:cs="Arial"/>
          <w:lang w:eastAsia="ru-RU"/>
          <w:rPrChange w:id="78" w:author="Medeu Ametay" w:date="2025-03-06T02:12:00Z" w16du:dateUtc="2025-03-05T21:12:00Z">
            <w:rPr>
              <w:ins w:id="79" w:author="Medeu Ametay" w:date="2025-03-06T02:06:00Z" w16du:dateUtc="2025-03-05T21:06:00Z"/>
              <w:sz w:val="24"/>
              <w:szCs w:val="24"/>
              <w:lang w:val="ru-RU" w:eastAsia="ru-RU"/>
            </w:rPr>
          </w:rPrChange>
        </w:rPr>
        <w:pPrChange w:id="80" w:author="Medeu Ametay" w:date="2025-03-06T02:10:00Z" w16du:dateUtc="2025-03-05T21:10:00Z">
          <w:pPr>
            <w:widowControl/>
            <w:spacing w:line="240" w:lineRule="auto"/>
          </w:pPr>
        </w:pPrChange>
      </w:pPr>
      <w:ins w:id="81" w:author="Medeu Ametay" w:date="2025-03-06T02:06:00Z" w16du:dateUtc="2025-03-05T21:06:00Z">
        <w:r w:rsidRPr="0037089E">
          <w:rPr>
            <w:rFonts w:ascii="Arial" w:hAnsi="Arial" w:cs="Arial"/>
            <w:lang w:eastAsia="ru-RU"/>
            <w:rPrChange w:id="82" w:author="Medeu Ametay" w:date="2025-03-06T02:12:00Z" w16du:dateUtc="2025-03-05T21:12:00Z">
              <w:rPr>
                <w:sz w:val="24"/>
                <w:szCs w:val="24"/>
                <w:lang w:val="ru-RU" w:eastAsia="ru-RU"/>
              </w:rPr>
            </w:rPrChange>
          </w:rPr>
          <w:t>many-to-many relationships between parties (as sellers and buyers) was complex.</w:t>
        </w:r>
      </w:ins>
    </w:p>
    <w:p w14:paraId="7A3D1FB8" w14:textId="0F06B9AF" w:rsidR="00C403FF" w:rsidRPr="0037089E" w:rsidRDefault="0037089E" w:rsidP="0037089E">
      <w:pPr>
        <w:pStyle w:val="BodyText"/>
        <w:ind w:left="360"/>
        <w:rPr>
          <w:rFonts w:ascii="Arial" w:hAnsi="Arial" w:cs="Arial"/>
          <w:rPrChange w:id="83" w:author="Medeu Ametay" w:date="2025-03-06T02:12:00Z" w16du:dateUtc="2025-03-05T21:12:00Z">
            <w:rPr/>
          </w:rPrChange>
        </w:rPr>
        <w:pPrChange w:id="84" w:author="Medeu Ametay" w:date="2025-03-06T02:10:00Z" w16du:dateUtc="2025-03-05T21:10:00Z">
          <w:pPr>
            <w:pStyle w:val="BodyText"/>
          </w:pPr>
        </w:pPrChange>
      </w:pPr>
      <w:ins w:id="85" w:author="Medeu Ametay" w:date="2025-03-06T02:06:00Z" w16du:dateUtc="2025-03-05T21:06:00Z">
        <w:r w:rsidRPr="0037089E">
          <w:rPr>
            <w:rFonts w:ascii="Arial" w:hAnsi="Arial" w:cs="Arial"/>
            <w:b/>
            <w:bCs/>
            <w:color w:val="auto"/>
            <w:lang w:eastAsia="ru-RU"/>
            <w:rPrChange w:id="86" w:author="Medeu Ametay" w:date="2025-03-06T02:12:00Z" w16du:dateUtc="2025-03-05T21:12:00Z">
              <w:rPr>
                <w:rFonts w:ascii="Times New Roman" w:hAnsi="Times New Roman"/>
                <w:b/>
                <w:bCs/>
                <w:color w:val="auto"/>
                <w:sz w:val="24"/>
                <w:szCs w:val="24"/>
                <w:lang w:val="ru-RU" w:eastAsia="ru-RU"/>
              </w:rPr>
            </w:rPrChange>
          </w:rPr>
          <w:t>Reporting Issues:</w:t>
        </w:r>
        <w:r w:rsidRPr="0037089E">
          <w:rPr>
            <w:rFonts w:ascii="Arial" w:hAnsi="Arial" w:cs="Arial"/>
            <w:color w:val="auto"/>
            <w:lang w:eastAsia="ru-RU"/>
            <w:rPrChange w:id="87" w:author="Medeu Ametay" w:date="2025-03-06T02:12:00Z" w16du:dateUtc="2025-03-05T21:12:00Z">
              <w:rPr>
                <w:rFonts w:ascii="Times New Roman" w:hAnsi="Times New Roman"/>
                <w:color w:val="auto"/>
                <w:sz w:val="24"/>
                <w:szCs w:val="24"/>
                <w:lang w:val="ru-RU" w:eastAsia="ru-RU"/>
              </w:rPr>
            </w:rPrChange>
          </w:rPr>
          <w:t xml:space="preserve"> Generating comprehensive reports regarding auction performance, item histories, and seller/buyer activity was time-consuming and prone to errors.</w:t>
        </w:r>
      </w:ins>
    </w:p>
    <w:p w14:paraId="456F4093" w14:textId="1739094F" w:rsidR="00426215" w:rsidRDefault="0000152E" w:rsidP="00426215">
      <w:pPr>
        <w:pStyle w:val="Heading2"/>
        <w:keepNext w:val="0"/>
        <w:ind w:left="851" w:hanging="851"/>
      </w:pPr>
      <w:bookmarkStart w:id="88" w:name="_Toc412572572"/>
      <w:bookmarkStart w:id="89" w:name="_Toc509167636"/>
      <w:bookmarkStart w:id="90" w:name="_Toc62212633"/>
      <w:r>
        <w:t xml:space="preserve">the </w:t>
      </w:r>
      <w:r w:rsidR="00426215">
        <w:t xml:space="preserve">Benefits </w:t>
      </w:r>
      <w:r>
        <w:t>of</w:t>
      </w:r>
      <w:r w:rsidR="00426215">
        <w:t xml:space="preserve"> implementing a </w:t>
      </w:r>
      <w:bookmarkEnd w:id="88"/>
      <w:bookmarkEnd w:id="89"/>
      <w:r w:rsidR="00C403FF">
        <w:t>database. Project Vision</w:t>
      </w:r>
      <w:bookmarkEnd w:id="90"/>
    </w:p>
    <w:p w14:paraId="317C6CCC" w14:textId="5C32EFF0" w:rsidR="0037089E" w:rsidRPr="0035317A" w:rsidRDefault="0037089E" w:rsidP="0037089E">
      <w:pPr>
        <w:pStyle w:val="BodyText"/>
        <w:spacing w:before="0"/>
        <w:ind w:left="360"/>
        <w:rPr>
          <w:ins w:id="91" w:author="Medeu Ametay" w:date="2025-03-06T02:06:00Z" w16du:dateUtc="2025-03-05T21:06:00Z"/>
          <w:rFonts w:ascii="Arial" w:hAnsi="Arial" w:cs="Arial"/>
          <w:color w:val="auto"/>
          <w:rPrChange w:id="92" w:author="Medeu Ametay" w:date="2025-03-06T02:24:00Z" w16du:dateUtc="2025-03-05T21:24:00Z">
            <w:rPr>
              <w:ins w:id="93" w:author="Medeu Ametay" w:date="2025-03-06T02:06:00Z" w16du:dateUtc="2025-03-05T21:06:00Z"/>
            </w:rPr>
          </w:rPrChange>
        </w:rPr>
        <w:pPrChange w:id="94" w:author="Medeu Ametay" w:date="2025-03-06T02:12:00Z" w16du:dateUtc="2025-03-05T21:12:00Z">
          <w:pPr>
            <w:pStyle w:val="BodyText"/>
          </w:pPr>
        </w:pPrChange>
      </w:pPr>
      <w:ins w:id="95" w:author="Medeu Ametay" w:date="2025-03-06T02:12:00Z" w16du:dateUtc="2025-03-05T21:12:00Z">
        <w:r w:rsidRPr="0035317A">
          <w:rPr>
            <w:rFonts w:ascii="Arial" w:hAnsi="Arial" w:cs="Arial"/>
            <w:color w:val="auto"/>
            <w:rPrChange w:id="96" w:author="Medeu Ametay" w:date="2025-03-06T02:24:00Z" w16du:dateUtc="2025-03-05T21:24:00Z">
              <w:rPr>
                <w:rFonts w:ascii="Arial" w:hAnsi="Arial" w:cs="Arial"/>
              </w:rPr>
            </w:rPrChange>
          </w:rPr>
          <w:t>Implementing 3</w:t>
        </w:r>
        <w:r w:rsidRPr="0035317A">
          <w:rPr>
            <w:rFonts w:ascii="Arial" w:hAnsi="Arial" w:cs="Arial"/>
            <w:color w:val="auto"/>
            <w:vertAlign w:val="superscript"/>
            <w:rPrChange w:id="97" w:author="Medeu Ametay" w:date="2025-03-06T02:24:00Z" w16du:dateUtc="2025-03-05T21:24:00Z">
              <w:rPr>
                <w:rFonts w:ascii="Arial" w:hAnsi="Arial" w:cs="Arial"/>
              </w:rPr>
            </w:rPrChange>
          </w:rPr>
          <w:t>rd</w:t>
        </w:r>
        <w:r w:rsidRPr="0035317A">
          <w:rPr>
            <w:rFonts w:ascii="Arial" w:hAnsi="Arial" w:cs="Arial"/>
            <w:color w:val="auto"/>
            <w:rPrChange w:id="98" w:author="Medeu Ametay" w:date="2025-03-06T02:24:00Z" w16du:dateUtc="2025-03-05T21:24:00Z">
              <w:rPr>
                <w:rFonts w:ascii="Arial" w:hAnsi="Arial" w:cs="Arial"/>
              </w:rPr>
            </w:rPrChange>
          </w:rPr>
          <w:t xml:space="preserve"> f</w:t>
        </w:r>
      </w:ins>
      <w:ins w:id="99" w:author="Medeu Ametay" w:date="2025-03-06T02:13:00Z" w16du:dateUtc="2025-03-05T21:13:00Z">
        <w:r w:rsidRPr="0035317A">
          <w:rPr>
            <w:rFonts w:ascii="Arial" w:hAnsi="Arial" w:cs="Arial"/>
            <w:color w:val="auto"/>
            <w:rPrChange w:id="100" w:author="Medeu Ametay" w:date="2025-03-06T02:24:00Z" w16du:dateUtc="2025-03-05T21:24:00Z">
              <w:rPr>
                <w:rFonts w:ascii="Arial" w:hAnsi="Arial" w:cs="Arial"/>
              </w:rPr>
            </w:rPrChange>
          </w:rPr>
          <w:t>or</w:t>
        </w:r>
      </w:ins>
      <w:ins w:id="101" w:author="Medeu Ametay" w:date="2025-03-06T02:12:00Z" w16du:dateUtc="2025-03-05T21:12:00Z">
        <w:r w:rsidRPr="0035317A">
          <w:rPr>
            <w:rFonts w:ascii="Arial" w:hAnsi="Arial" w:cs="Arial"/>
            <w:color w:val="auto"/>
            <w:rPrChange w:id="102" w:author="Medeu Ametay" w:date="2025-03-06T02:24:00Z" w16du:dateUtc="2025-03-05T21:24:00Z">
              <w:rPr>
                <w:rFonts w:ascii="Arial" w:hAnsi="Arial" w:cs="Arial"/>
              </w:rPr>
            </w:rPrChange>
          </w:rPr>
          <w:t>m Norma</w:t>
        </w:r>
      </w:ins>
      <w:ins w:id="103" w:author="Medeu Ametay" w:date="2025-03-06T02:13:00Z" w16du:dateUtc="2025-03-05T21:13:00Z">
        <w:r w:rsidRPr="0035317A">
          <w:rPr>
            <w:rFonts w:ascii="Arial" w:hAnsi="Arial" w:cs="Arial"/>
            <w:color w:val="auto"/>
            <w:rPrChange w:id="104" w:author="Medeu Ametay" w:date="2025-03-06T02:24:00Z" w16du:dateUtc="2025-03-05T21:24:00Z">
              <w:rPr>
                <w:rFonts w:ascii="Arial" w:hAnsi="Arial" w:cs="Arial"/>
              </w:rPr>
            </w:rPrChange>
          </w:rPr>
          <w:t>lizing</w:t>
        </w:r>
      </w:ins>
      <w:ins w:id="105" w:author="Medeu Ametay" w:date="2025-03-06T02:06:00Z" w16du:dateUtc="2025-03-05T21:06:00Z">
        <w:r w:rsidRPr="0035317A">
          <w:rPr>
            <w:rFonts w:ascii="Arial" w:hAnsi="Arial" w:cs="Arial"/>
            <w:color w:val="auto"/>
            <w:rPrChange w:id="106" w:author="Medeu Ametay" w:date="2025-03-06T02:24:00Z" w16du:dateUtc="2025-03-05T21:24:00Z">
              <w:rPr/>
            </w:rPrChange>
          </w:rPr>
          <w:t xml:space="preserve"> will:</w:t>
        </w:r>
      </w:ins>
    </w:p>
    <w:p w14:paraId="0D669FB6" w14:textId="77777777" w:rsidR="0037089E" w:rsidRPr="0035317A" w:rsidRDefault="0037089E" w:rsidP="0037089E">
      <w:pPr>
        <w:pStyle w:val="BodyText"/>
        <w:spacing w:before="0"/>
        <w:ind w:left="360"/>
        <w:rPr>
          <w:ins w:id="107" w:author="Medeu Ametay" w:date="2025-03-06T02:06:00Z" w16du:dateUtc="2025-03-05T21:06:00Z"/>
          <w:rFonts w:ascii="Arial" w:hAnsi="Arial" w:cs="Arial"/>
          <w:color w:val="auto"/>
          <w:rPrChange w:id="108" w:author="Medeu Ametay" w:date="2025-03-06T02:24:00Z" w16du:dateUtc="2025-03-05T21:24:00Z">
            <w:rPr>
              <w:ins w:id="109" w:author="Medeu Ametay" w:date="2025-03-06T02:06:00Z" w16du:dateUtc="2025-03-05T21:06:00Z"/>
            </w:rPr>
          </w:rPrChange>
        </w:rPr>
        <w:pPrChange w:id="110" w:author="Medeu Ametay" w:date="2025-03-06T02:12:00Z" w16du:dateUtc="2025-03-05T21:12:00Z">
          <w:pPr>
            <w:pStyle w:val="BodyText"/>
          </w:pPr>
        </w:pPrChange>
      </w:pPr>
      <w:ins w:id="111" w:author="Medeu Ametay" w:date="2025-03-06T02:06:00Z" w16du:dateUtc="2025-03-05T21:06:00Z">
        <w:r w:rsidRPr="0035317A">
          <w:rPr>
            <w:rFonts w:ascii="Arial" w:hAnsi="Arial" w:cs="Arial"/>
            <w:b/>
            <w:bCs/>
            <w:color w:val="auto"/>
            <w:rPrChange w:id="112" w:author="Medeu Ametay" w:date="2025-03-06T02:24:00Z" w16du:dateUtc="2025-03-05T21:24:00Z">
              <w:rPr/>
            </w:rPrChange>
          </w:rPr>
          <w:t>Centralize Data Management</w:t>
        </w:r>
        <w:r w:rsidRPr="0035317A">
          <w:rPr>
            <w:rFonts w:ascii="Arial" w:hAnsi="Arial" w:cs="Arial"/>
            <w:color w:val="auto"/>
            <w:rPrChange w:id="113" w:author="Medeu Ametay" w:date="2025-03-06T02:24:00Z" w16du:dateUtc="2025-03-05T21:24:00Z">
              <w:rPr/>
            </w:rPrChange>
          </w:rPr>
          <w:t>: Consolidate all auction-related data into a single repository.</w:t>
        </w:r>
      </w:ins>
    </w:p>
    <w:p w14:paraId="3509B52D" w14:textId="77777777" w:rsidR="0037089E" w:rsidRPr="0035317A" w:rsidRDefault="0037089E" w:rsidP="0037089E">
      <w:pPr>
        <w:pStyle w:val="BodyText"/>
        <w:spacing w:before="0"/>
        <w:ind w:left="360"/>
        <w:rPr>
          <w:ins w:id="114" w:author="Medeu Ametay" w:date="2025-03-06T02:06:00Z" w16du:dateUtc="2025-03-05T21:06:00Z"/>
          <w:rFonts w:ascii="Arial" w:hAnsi="Arial" w:cs="Arial"/>
          <w:color w:val="auto"/>
          <w:rPrChange w:id="115" w:author="Medeu Ametay" w:date="2025-03-06T02:24:00Z" w16du:dateUtc="2025-03-05T21:24:00Z">
            <w:rPr>
              <w:ins w:id="116" w:author="Medeu Ametay" w:date="2025-03-06T02:06:00Z" w16du:dateUtc="2025-03-05T21:06:00Z"/>
            </w:rPr>
          </w:rPrChange>
        </w:rPr>
        <w:pPrChange w:id="117" w:author="Medeu Ametay" w:date="2025-03-06T02:12:00Z" w16du:dateUtc="2025-03-05T21:12:00Z">
          <w:pPr>
            <w:pStyle w:val="BodyText"/>
          </w:pPr>
        </w:pPrChange>
      </w:pPr>
      <w:ins w:id="118" w:author="Medeu Ametay" w:date="2025-03-06T02:06:00Z" w16du:dateUtc="2025-03-05T21:06:00Z">
        <w:r w:rsidRPr="0035317A">
          <w:rPr>
            <w:rFonts w:ascii="Arial" w:hAnsi="Arial" w:cs="Arial"/>
            <w:b/>
            <w:bCs/>
            <w:color w:val="auto"/>
            <w:rPrChange w:id="119" w:author="Medeu Ametay" w:date="2025-03-06T02:24:00Z" w16du:dateUtc="2025-03-05T21:24:00Z">
              <w:rPr/>
            </w:rPrChange>
          </w:rPr>
          <w:t>Reduce Data Redundancy:</w:t>
        </w:r>
        <w:r w:rsidRPr="0035317A">
          <w:rPr>
            <w:rFonts w:ascii="Arial" w:hAnsi="Arial" w:cs="Arial"/>
            <w:color w:val="auto"/>
            <w:rPrChange w:id="120" w:author="Medeu Ametay" w:date="2025-03-06T02:24:00Z" w16du:dateUtc="2025-03-05T21:24:00Z">
              <w:rPr/>
            </w:rPrChange>
          </w:rPr>
          <w:t xml:space="preserve"> Maintain consistent and up-to-date information with proper normalization.</w:t>
        </w:r>
      </w:ins>
    </w:p>
    <w:p w14:paraId="507851B1" w14:textId="77777777" w:rsidR="0037089E" w:rsidRPr="0035317A" w:rsidRDefault="0037089E" w:rsidP="0037089E">
      <w:pPr>
        <w:pStyle w:val="BodyText"/>
        <w:spacing w:before="0"/>
        <w:ind w:left="360"/>
        <w:rPr>
          <w:ins w:id="121" w:author="Medeu Ametay" w:date="2025-03-06T02:06:00Z" w16du:dateUtc="2025-03-05T21:06:00Z"/>
          <w:rFonts w:ascii="Arial" w:hAnsi="Arial" w:cs="Arial"/>
          <w:color w:val="auto"/>
          <w:rPrChange w:id="122" w:author="Medeu Ametay" w:date="2025-03-06T02:24:00Z" w16du:dateUtc="2025-03-05T21:24:00Z">
            <w:rPr>
              <w:ins w:id="123" w:author="Medeu Ametay" w:date="2025-03-06T02:06:00Z" w16du:dateUtc="2025-03-05T21:06:00Z"/>
            </w:rPr>
          </w:rPrChange>
        </w:rPr>
        <w:pPrChange w:id="124" w:author="Medeu Ametay" w:date="2025-03-06T02:12:00Z" w16du:dateUtc="2025-03-05T21:12:00Z">
          <w:pPr>
            <w:pStyle w:val="BodyText"/>
          </w:pPr>
        </w:pPrChange>
      </w:pPr>
      <w:ins w:id="125" w:author="Medeu Ametay" w:date="2025-03-06T02:06:00Z" w16du:dateUtc="2025-03-05T21:06:00Z">
        <w:r w:rsidRPr="0035317A">
          <w:rPr>
            <w:rFonts w:ascii="Arial" w:hAnsi="Arial" w:cs="Arial"/>
            <w:b/>
            <w:bCs/>
            <w:color w:val="auto"/>
            <w:rPrChange w:id="126" w:author="Medeu Ametay" w:date="2025-03-06T02:24:00Z" w16du:dateUtc="2025-03-05T21:24:00Z">
              <w:rPr/>
            </w:rPrChange>
          </w:rPr>
          <w:t>Improve Data Integrity:</w:t>
        </w:r>
        <w:r w:rsidRPr="0035317A">
          <w:rPr>
            <w:rFonts w:ascii="Arial" w:hAnsi="Arial" w:cs="Arial"/>
            <w:color w:val="auto"/>
            <w:rPrChange w:id="127" w:author="Medeu Ametay" w:date="2025-03-06T02:24:00Z" w16du:dateUtc="2025-03-05T21:24:00Z">
              <w:rPr/>
            </w:rPrChange>
          </w:rPr>
          <w:t xml:space="preserve"> Enforce relationships through foreign keys and constraints to ensure accurate and reliable data.</w:t>
        </w:r>
      </w:ins>
    </w:p>
    <w:p w14:paraId="32E2E50B" w14:textId="77777777" w:rsidR="0037089E" w:rsidRPr="0035317A" w:rsidRDefault="0037089E" w:rsidP="0037089E">
      <w:pPr>
        <w:pStyle w:val="BodyText"/>
        <w:spacing w:before="0"/>
        <w:ind w:left="360"/>
        <w:rPr>
          <w:ins w:id="128" w:author="Medeu Ametay" w:date="2025-03-06T02:06:00Z" w16du:dateUtc="2025-03-05T21:06:00Z"/>
          <w:rFonts w:ascii="Arial" w:hAnsi="Arial" w:cs="Arial"/>
          <w:color w:val="auto"/>
          <w:rPrChange w:id="129" w:author="Medeu Ametay" w:date="2025-03-06T02:24:00Z" w16du:dateUtc="2025-03-05T21:24:00Z">
            <w:rPr>
              <w:ins w:id="130" w:author="Medeu Ametay" w:date="2025-03-06T02:06:00Z" w16du:dateUtc="2025-03-05T21:06:00Z"/>
            </w:rPr>
          </w:rPrChange>
        </w:rPr>
        <w:pPrChange w:id="131" w:author="Medeu Ametay" w:date="2025-03-06T02:12:00Z" w16du:dateUtc="2025-03-05T21:12:00Z">
          <w:pPr>
            <w:pStyle w:val="BodyText"/>
          </w:pPr>
        </w:pPrChange>
      </w:pPr>
      <w:ins w:id="132" w:author="Medeu Ametay" w:date="2025-03-06T02:06:00Z" w16du:dateUtc="2025-03-05T21:06:00Z">
        <w:r w:rsidRPr="0035317A">
          <w:rPr>
            <w:rFonts w:ascii="Arial" w:hAnsi="Arial" w:cs="Arial"/>
            <w:b/>
            <w:bCs/>
            <w:color w:val="auto"/>
            <w:rPrChange w:id="133" w:author="Medeu Ametay" w:date="2025-03-06T02:24:00Z" w16du:dateUtc="2025-03-05T21:24:00Z">
              <w:rPr/>
            </w:rPrChange>
          </w:rPr>
          <w:t>Enhance Reporting:</w:t>
        </w:r>
        <w:r w:rsidRPr="0035317A">
          <w:rPr>
            <w:rFonts w:ascii="Arial" w:hAnsi="Arial" w:cs="Arial"/>
            <w:color w:val="auto"/>
            <w:rPrChange w:id="134" w:author="Medeu Ametay" w:date="2025-03-06T02:24:00Z" w16du:dateUtc="2025-03-05T21:24:00Z">
              <w:rPr/>
            </w:rPrChange>
          </w:rPr>
          <w:t xml:space="preserve"> Simplify the generation of detailed reports and analytics to support business decision-making.</w:t>
        </w:r>
      </w:ins>
    </w:p>
    <w:p w14:paraId="20C95FFC" w14:textId="4579A67F" w:rsidR="006F645E" w:rsidRPr="0035317A" w:rsidRDefault="0037089E" w:rsidP="0037089E">
      <w:pPr>
        <w:pStyle w:val="BodyText"/>
        <w:spacing w:before="0"/>
        <w:ind w:left="360"/>
        <w:rPr>
          <w:rFonts w:ascii="Arial" w:hAnsi="Arial" w:cs="Arial"/>
          <w:color w:val="auto"/>
          <w:rPrChange w:id="135" w:author="Medeu Ametay" w:date="2025-03-06T02:24:00Z" w16du:dateUtc="2025-03-05T21:24:00Z">
            <w:rPr/>
          </w:rPrChange>
        </w:rPr>
        <w:pPrChange w:id="136" w:author="Medeu Ametay" w:date="2025-03-06T02:12:00Z" w16du:dateUtc="2025-03-05T21:12:00Z">
          <w:pPr>
            <w:pStyle w:val="BodyText"/>
          </w:pPr>
        </w:pPrChange>
      </w:pPr>
      <w:ins w:id="137" w:author="Medeu Ametay" w:date="2025-03-06T02:06:00Z" w16du:dateUtc="2025-03-05T21:06:00Z">
        <w:r w:rsidRPr="0035317A">
          <w:rPr>
            <w:rFonts w:ascii="Arial" w:hAnsi="Arial" w:cs="Arial"/>
            <w:b/>
            <w:bCs/>
            <w:color w:val="auto"/>
            <w:rPrChange w:id="138" w:author="Medeu Ametay" w:date="2025-03-06T02:24:00Z" w16du:dateUtc="2025-03-05T21:24:00Z">
              <w:rPr/>
            </w:rPrChange>
          </w:rPr>
          <w:t>Support Complex Relationships:</w:t>
        </w:r>
        <w:r w:rsidRPr="0035317A">
          <w:rPr>
            <w:rFonts w:ascii="Arial" w:hAnsi="Arial" w:cs="Arial"/>
            <w:color w:val="auto"/>
            <w:rPrChange w:id="139" w:author="Medeu Ametay" w:date="2025-03-06T02:24:00Z" w16du:dateUtc="2025-03-05T21:24:00Z">
              <w:rPr/>
            </w:rPrChange>
          </w:rPr>
          <w:t xml:space="preserve"> Effectively manage many-to-many relationships (e.g., a person can be both a seller and a buyer, and items may fall under multiple categories).</w:t>
        </w:r>
      </w:ins>
    </w:p>
    <w:p w14:paraId="1B22C6C0" w14:textId="3D80D703" w:rsidR="00426215" w:rsidDel="0037089E" w:rsidRDefault="006F645E" w:rsidP="0037089E">
      <w:pPr>
        <w:pStyle w:val="Heading1"/>
        <w:ind w:left="720" w:hanging="431"/>
        <w:rPr>
          <w:del w:id="140" w:author="Medeu Ametay" w:date="2025-03-06T02:14:00Z" w16du:dateUtc="2025-03-05T21:14:00Z"/>
        </w:rPr>
        <w:pPrChange w:id="141" w:author="Medeu Ametay" w:date="2025-03-06T02:14:00Z" w16du:dateUtc="2025-03-05T21:14:00Z">
          <w:pPr>
            <w:pStyle w:val="Heading1"/>
            <w:ind w:left="431" w:hanging="431"/>
          </w:pPr>
        </w:pPrChange>
      </w:pPr>
      <w:bookmarkStart w:id="142" w:name="_Toc62212634"/>
      <w:bookmarkStart w:id="143" w:name="_Hlk314571188"/>
      <w:r>
        <w:t>Model description</w:t>
      </w:r>
      <w:bookmarkEnd w:id="142"/>
    </w:p>
    <w:p w14:paraId="65416CD2" w14:textId="77777777" w:rsidR="006F645E" w:rsidDel="0037089E" w:rsidRDefault="006F645E" w:rsidP="0037089E">
      <w:pPr>
        <w:pStyle w:val="Heading1"/>
        <w:ind w:left="720" w:hanging="431"/>
        <w:rPr>
          <w:del w:id="144" w:author="Medeu Ametay" w:date="2025-03-06T02:13:00Z" w16du:dateUtc="2025-03-05T21:13:00Z"/>
        </w:rPr>
        <w:pPrChange w:id="145" w:author="Medeu Ametay" w:date="2025-03-06T02:14:00Z" w16du:dateUtc="2025-03-05T21:14:00Z">
          <w:pPr>
            <w:pStyle w:val="Heading2"/>
            <w:keepNext w:val="0"/>
            <w:ind w:left="851" w:hanging="851"/>
          </w:pPr>
        </w:pPrChange>
      </w:pPr>
      <w:bookmarkStart w:id="146" w:name="_Toc462595272"/>
      <w:bookmarkStart w:id="147" w:name="_Toc62212635"/>
      <w:del w:id="148" w:author="Medeu Ametay" w:date="2025-03-06T02:13:00Z" w16du:dateUtc="2025-03-05T21:13:00Z">
        <w:r w:rsidRPr="008D63DF" w:rsidDel="0037089E">
          <w:delText>Definitions &amp; Acronyms</w:delText>
        </w:r>
        <w:bookmarkEnd w:id="146"/>
        <w:bookmarkEnd w:id="147"/>
      </w:del>
    </w:p>
    <w:p w14:paraId="4534CB92" w14:textId="77777777" w:rsidR="006F645E" w:rsidRPr="006F645E" w:rsidRDefault="006F645E" w:rsidP="0037089E">
      <w:pPr>
        <w:pStyle w:val="Heading1"/>
        <w:ind w:left="720"/>
        <w:pPrChange w:id="149" w:author="Medeu Ametay" w:date="2025-03-06T02:14:00Z" w16du:dateUtc="2025-03-05T21:14:00Z">
          <w:pPr>
            <w:pStyle w:val="BodyText"/>
          </w:pPr>
        </w:pPrChange>
      </w:pPr>
    </w:p>
    <w:p w14:paraId="202F84C0" w14:textId="77777777" w:rsidR="00426215" w:rsidRDefault="00426215" w:rsidP="006F645E">
      <w:pPr>
        <w:pStyle w:val="Heading2"/>
        <w:keepNext w:val="0"/>
        <w:ind w:left="851" w:hanging="851"/>
      </w:pPr>
      <w:bookmarkStart w:id="150" w:name="_Toc412572574"/>
      <w:bookmarkStart w:id="151" w:name="_Toc509167638"/>
      <w:bookmarkStart w:id="152" w:name="_Toc62212636"/>
      <w:r>
        <w:t>Logical Scheme</w:t>
      </w:r>
      <w:bookmarkEnd w:id="150"/>
      <w:bookmarkEnd w:id="151"/>
      <w:bookmarkEnd w:id="152"/>
    </w:p>
    <w:bookmarkEnd w:id="143"/>
    <w:p w14:paraId="3963EE6B" w14:textId="69647ED7" w:rsidR="006F645E" w:rsidRPr="0037089E" w:rsidRDefault="0037089E" w:rsidP="00500742">
      <w:pPr>
        <w:pStyle w:val="BodyText"/>
        <w:rPr>
          <w:lang w:val="kk-KZ"/>
          <w:rPrChange w:id="153" w:author="Medeu Ametay" w:date="2025-03-06T02:07:00Z" w16du:dateUtc="2025-03-05T21:07:00Z">
            <w:rPr/>
          </w:rPrChange>
        </w:rPr>
      </w:pPr>
      <w:ins w:id="154" w:author="Medeu Ametay" w:date="2025-03-06T02:07:00Z" w16du:dateUtc="2025-03-05T21:07:00Z">
        <w:r>
          <w:rPr>
            <w:noProof/>
          </w:rPr>
          <w:lastRenderedPageBreak/>
          <w:drawing>
            <wp:inline distT="0" distB="0" distL="0" distR="0" wp14:anchorId="4F62EAC0" wp14:editId="459F5DDB">
              <wp:extent cx="5941695" cy="2752090"/>
              <wp:effectExtent l="0" t="0" r="1905" b="0"/>
              <wp:docPr id="45217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75331" name="Picture 4521753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2752090"/>
                      </a:xfrm>
                      <a:prstGeom prst="rect">
                        <a:avLst/>
                      </a:prstGeom>
                    </pic:spPr>
                  </pic:pic>
                </a:graphicData>
              </a:graphic>
            </wp:inline>
          </w:drawing>
        </w:r>
      </w:ins>
      <w:del w:id="155" w:author="Medeu Ametay" w:date="2025-03-06T02:07:00Z" w16du:dateUtc="2025-03-05T21:07:00Z">
        <w:r w:rsidR="006F645E" w:rsidDel="0037089E">
          <w:delText>&lt;image&gt;</w:delText>
        </w:r>
      </w:del>
    </w:p>
    <w:p w14:paraId="39591329" w14:textId="2940DE18" w:rsidR="006F645E" w:rsidRDefault="006F645E" w:rsidP="00500742">
      <w:pPr>
        <w:pStyle w:val="BodyText"/>
      </w:pPr>
    </w:p>
    <w:p w14:paraId="3894FC29" w14:textId="66C1931C" w:rsidR="006F645E" w:rsidDel="0037089E" w:rsidRDefault="00407DD5" w:rsidP="0050173C">
      <w:pPr>
        <w:pStyle w:val="Heading2"/>
        <w:keepNext w:val="0"/>
        <w:ind w:left="851" w:hanging="851"/>
        <w:rPr>
          <w:del w:id="156" w:author="Medeu Ametay" w:date="2025-03-06T02:16:00Z" w16du:dateUtc="2025-03-05T21:16:00Z"/>
        </w:rPr>
      </w:pPr>
      <w:bookmarkStart w:id="157" w:name="_Toc62212637"/>
      <w:r>
        <w:t>O</w:t>
      </w:r>
      <w:r w:rsidR="006F645E">
        <w:t>bjects</w:t>
      </w:r>
      <w:bookmarkEnd w:id="157"/>
    </w:p>
    <w:p w14:paraId="194E0023" w14:textId="77777777" w:rsidR="006F645E" w:rsidRDefault="006F645E" w:rsidP="0050173C">
      <w:pPr>
        <w:pStyle w:val="Heading2"/>
        <w:keepNext w:val="0"/>
        <w:ind w:left="851" w:hanging="851"/>
        <w:pPrChange w:id="158" w:author="Medeu Ametay" w:date="2025-03-06T02:16:00Z" w16du:dateUtc="2025-03-05T21:16:00Z">
          <w:pPr>
            <w:pStyle w:val="BodyText"/>
          </w:pPr>
        </w:pPrChange>
      </w:pPr>
    </w:p>
    <w:p w14:paraId="71AA236F" w14:textId="709FAAE8" w:rsidR="006F645E" w:rsidDel="0037089E" w:rsidRDefault="006F645E" w:rsidP="006F645E">
      <w:pPr>
        <w:pStyle w:val="BodyText"/>
        <w:rPr>
          <w:del w:id="159" w:author="Medeu Ametay" w:date="2025-03-06T02:14:00Z" w16du:dateUtc="2025-03-05T21:14:00Z"/>
        </w:rPr>
      </w:pPr>
      <w:del w:id="160" w:author="Medeu Ametay" w:date="2025-03-06T02:14:00Z" w16du:dateUtc="2025-03-05T21:14:00Z">
        <w:r w:rsidDel="0037089E">
          <w:delText>Table Description</w:delText>
        </w:r>
      </w:del>
    </w:p>
    <w:p w14:paraId="061AE2A5" w14:textId="40297031" w:rsidR="00BE17E0" w:rsidDel="0037089E" w:rsidRDefault="00BE17E0" w:rsidP="006F645E">
      <w:pPr>
        <w:pStyle w:val="BodyText"/>
        <w:rPr>
          <w:del w:id="161" w:author="Medeu Ametay" w:date="2025-03-06T02:14:00Z" w16du:dateUtc="2025-03-05T21:14:00Z"/>
        </w:rPr>
      </w:pPr>
      <w:del w:id="162" w:author="Medeu Ametay" w:date="2025-03-06T02:14:00Z" w16du:dateUtc="2025-03-05T21:14:00Z">
        <w:r w:rsidDel="0037089E">
          <w:delText>&lt;des</w:delText>
        </w:r>
        <w:r w:rsidR="007B27B1" w:rsidDel="0037089E">
          <w:delText>c</w:delText>
        </w:r>
        <w:r w:rsidDel="0037089E">
          <w:delText>ription&gt;</w:delText>
        </w:r>
      </w:del>
    </w:p>
    <w:p w14:paraId="72C5EF5E" w14:textId="10C1D6EE" w:rsidR="006F645E" w:rsidDel="0037089E" w:rsidRDefault="006F645E" w:rsidP="006F645E">
      <w:pPr>
        <w:pStyle w:val="BodyText"/>
        <w:rPr>
          <w:del w:id="163" w:author="Medeu Ametay" w:date="2025-03-06T02:14:00Z" w16du:dateUtc="2025-03-05T21:14:00Z"/>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rsidDel="0037089E" w14:paraId="2428E3B5" w14:textId="25E3D541" w:rsidTr="00BE17E0">
        <w:trPr>
          <w:trHeight w:val="292"/>
          <w:del w:id="164" w:author="Medeu Ametay" w:date="2025-03-06T02:14:00Z" w16du:dateUtc="2025-03-05T21:14:00Z"/>
        </w:trPr>
        <w:tc>
          <w:tcPr>
            <w:tcW w:w="2302" w:type="dxa"/>
            <w:shd w:val="clear" w:color="auto" w:fill="76CDD8"/>
          </w:tcPr>
          <w:p w14:paraId="6235040D" w14:textId="15ABA447" w:rsidR="006F645E" w:rsidRPr="00BE17E0" w:rsidDel="0037089E" w:rsidRDefault="006F645E" w:rsidP="00BE17E0">
            <w:pPr>
              <w:pStyle w:val="BodyText"/>
              <w:widowControl w:val="0"/>
              <w:spacing w:line="360" w:lineRule="auto"/>
              <w:jc w:val="center"/>
              <w:rPr>
                <w:del w:id="165" w:author="Medeu Ametay" w:date="2025-03-06T02:14:00Z" w16du:dateUtc="2025-03-05T21:14:00Z"/>
                <w:color w:val="FFFFFF" w:themeColor="background1"/>
                <w:sz w:val="18"/>
                <w:szCs w:val="18"/>
              </w:rPr>
            </w:pPr>
            <w:del w:id="166" w:author="Medeu Ametay" w:date="2025-03-06T02:14:00Z" w16du:dateUtc="2025-03-05T21:14:00Z">
              <w:r w:rsidRPr="00BE17E0" w:rsidDel="0037089E">
                <w:rPr>
                  <w:color w:val="FFFFFF" w:themeColor="background1"/>
                  <w:sz w:val="18"/>
                  <w:szCs w:val="18"/>
                </w:rPr>
                <w:delText>Table Name</w:delText>
              </w:r>
            </w:del>
          </w:p>
        </w:tc>
        <w:tc>
          <w:tcPr>
            <w:tcW w:w="2302" w:type="dxa"/>
            <w:shd w:val="clear" w:color="auto" w:fill="76CDD8"/>
          </w:tcPr>
          <w:p w14:paraId="26E9486E" w14:textId="0313F391" w:rsidR="006F645E" w:rsidRPr="00BE17E0" w:rsidDel="0037089E" w:rsidRDefault="006F645E" w:rsidP="00BE17E0">
            <w:pPr>
              <w:pStyle w:val="BodyText"/>
              <w:widowControl w:val="0"/>
              <w:spacing w:line="360" w:lineRule="auto"/>
              <w:jc w:val="center"/>
              <w:rPr>
                <w:del w:id="167" w:author="Medeu Ametay" w:date="2025-03-06T02:14:00Z" w16du:dateUtc="2025-03-05T21:14:00Z"/>
                <w:color w:val="FFFFFF" w:themeColor="background1"/>
                <w:sz w:val="18"/>
                <w:szCs w:val="18"/>
              </w:rPr>
            </w:pPr>
            <w:del w:id="168" w:author="Medeu Ametay" w:date="2025-03-06T02:14:00Z" w16du:dateUtc="2025-03-05T21:14:00Z">
              <w:r w:rsidRPr="00BE17E0" w:rsidDel="0037089E">
                <w:rPr>
                  <w:color w:val="FFFFFF" w:themeColor="background1"/>
                  <w:sz w:val="18"/>
                  <w:szCs w:val="18"/>
                </w:rPr>
                <w:delText xml:space="preserve">Field name </w:delText>
              </w:r>
            </w:del>
          </w:p>
        </w:tc>
        <w:tc>
          <w:tcPr>
            <w:tcW w:w="2302" w:type="dxa"/>
            <w:shd w:val="clear" w:color="auto" w:fill="76CDD8"/>
          </w:tcPr>
          <w:p w14:paraId="5E8C7867" w14:textId="06525B54" w:rsidR="006F645E" w:rsidRPr="00BE17E0" w:rsidDel="0037089E" w:rsidRDefault="006F645E" w:rsidP="00BE17E0">
            <w:pPr>
              <w:pStyle w:val="BodyText"/>
              <w:widowControl w:val="0"/>
              <w:spacing w:line="360" w:lineRule="auto"/>
              <w:jc w:val="center"/>
              <w:rPr>
                <w:del w:id="169" w:author="Medeu Ametay" w:date="2025-03-06T02:14:00Z" w16du:dateUtc="2025-03-05T21:14:00Z"/>
                <w:color w:val="FFFFFF" w:themeColor="background1"/>
                <w:sz w:val="18"/>
                <w:szCs w:val="18"/>
              </w:rPr>
            </w:pPr>
            <w:del w:id="170" w:author="Medeu Ametay" w:date="2025-03-06T02:14:00Z" w16du:dateUtc="2025-03-05T21:14:00Z">
              <w:r w:rsidRPr="00BE17E0" w:rsidDel="0037089E">
                <w:rPr>
                  <w:color w:val="FFFFFF" w:themeColor="background1"/>
                  <w:sz w:val="18"/>
                  <w:szCs w:val="18"/>
                </w:rPr>
                <w:delText xml:space="preserve">Field Description </w:delText>
              </w:r>
            </w:del>
          </w:p>
        </w:tc>
        <w:tc>
          <w:tcPr>
            <w:tcW w:w="2302" w:type="dxa"/>
            <w:shd w:val="clear" w:color="auto" w:fill="76CDD8"/>
          </w:tcPr>
          <w:p w14:paraId="4DF3FC75" w14:textId="5B534DFD" w:rsidR="006F645E" w:rsidRPr="00BE17E0" w:rsidDel="0037089E" w:rsidRDefault="006F645E" w:rsidP="00BE17E0">
            <w:pPr>
              <w:pStyle w:val="BodyText"/>
              <w:widowControl w:val="0"/>
              <w:spacing w:line="360" w:lineRule="auto"/>
              <w:jc w:val="center"/>
              <w:rPr>
                <w:del w:id="171" w:author="Medeu Ametay" w:date="2025-03-06T02:14:00Z" w16du:dateUtc="2025-03-05T21:14:00Z"/>
                <w:color w:val="FFFFFF" w:themeColor="background1"/>
                <w:sz w:val="18"/>
                <w:szCs w:val="18"/>
              </w:rPr>
            </w:pPr>
            <w:del w:id="172" w:author="Medeu Ametay" w:date="2025-03-06T02:14:00Z" w16du:dateUtc="2025-03-05T21:14:00Z">
              <w:r w:rsidRPr="00BE17E0" w:rsidDel="0037089E">
                <w:rPr>
                  <w:color w:val="FFFFFF" w:themeColor="background1"/>
                  <w:sz w:val="18"/>
                  <w:szCs w:val="18"/>
                </w:rPr>
                <w:delText xml:space="preserve">Data Type </w:delText>
              </w:r>
            </w:del>
          </w:p>
        </w:tc>
      </w:tr>
      <w:tr w:rsidR="00BE17E0" w:rsidDel="0037089E" w14:paraId="15601FC3" w14:textId="77CCA697" w:rsidTr="00BE17E0">
        <w:trPr>
          <w:trHeight w:val="432"/>
          <w:del w:id="173" w:author="Medeu Ametay" w:date="2025-03-06T02:14:00Z" w16du:dateUtc="2025-03-05T21:14:00Z"/>
        </w:trPr>
        <w:tc>
          <w:tcPr>
            <w:tcW w:w="2302" w:type="dxa"/>
            <w:vMerge w:val="restart"/>
          </w:tcPr>
          <w:p w14:paraId="4FB44A01" w14:textId="272EC1DF" w:rsidR="00BE17E0" w:rsidDel="0037089E" w:rsidRDefault="00BE17E0" w:rsidP="006F645E">
            <w:pPr>
              <w:pStyle w:val="BodyText"/>
              <w:rPr>
                <w:del w:id="174" w:author="Medeu Ametay" w:date="2025-03-06T02:14:00Z" w16du:dateUtc="2025-03-05T21:14:00Z"/>
              </w:rPr>
            </w:pPr>
            <w:del w:id="175" w:author="Medeu Ametay" w:date="2025-03-06T02:14:00Z" w16du:dateUtc="2025-03-05T21:14:00Z">
              <w:r w:rsidDel="0037089E">
                <w:delText xml:space="preserve"> Table 1</w:delText>
              </w:r>
            </w:del>
          </w:p>
        </w:tc>
        <w:tc>
          <w:tcPr>
            <w:tcW w:w="2302" w:type="dxa"/>
          </w:tcPr>
          <w:p w14:paraId="5287EB7E" w14:textId="1FA5C11D" w:rsidR="00BE17E0" w:rsidDel="0037089E" w:rsidRDefault="00BE17E0" w:rsidP="006F645E">
            <w:pPr>
              <w:pStyle w:val="BodyText"/>
              <w:rPr>
                <w:del w:id="176" w:author="Medeu Ametay" w:date="2025-03-06T02:14:00Z" w16du:dateUtc="2025-03-05T21:14:00Z"/>
              </w:rPr>
            </w:pPr>
            <w:del w:id="177" w:author="Medeu Ametay" w:date="2025-03-06T02:14:00Z" w16du:dateUtc="2025-03-05T21:14:00Z">
              <w:r w:rsidDel="0037089E">
                <w:delText>Field Name 1</w:delText>
              </w:r>
            </w:del>
          </w:p>
        </w:tc>
        <w:tc>
          <w:tcPr>
            <w:tcW w:w="2302" w:type="dxa"/>
          </w:tcPr>
          <w:p w14:paraId="43622687" w14:textId="3DE3CB03" w:rsidR="00BE17E0" w:rsidDel="0037089E" w:rsidRDefault="00BE17E0" w:rsidP="006F645E">
            <w:pPr>
              <w:pStyle w:val="BodyText"/>
              <w:rPr>
                <w:del w:id="178" w:author="Medeu Ametay" w:date="2025-03-06T02:14:00Z" w16du:dateUtc="2025-03-05T21:14:00Z"/>
              </w:rPr>
            </w:pPr>
            <w:del w:id="179" w:author="Medeu Ametay" w:date="2025-03-06T02:14:00Z" w16du:dateUtc="2025-03-05T21:14:00Z">
              <w:r w:rsidDel="0037089E">
                <w:delText>&lt;description&gt;</w:delText>
              </w:r>
              <w:r w:rsidR="00074855" w:rsidDel="0037089E">
                <w:delText>, PK/FK</w:delText>
              </w:r>
            </w:del>
          </w:p>
        </w:tc>
        <w:tc>
          <w:tcPr>
            <w:tcW w:w="2302" w:type="dxa"/>
          </w:tcPr>
          <w:p w14:paraId="276CD625" w14:textId="2065ADE3" w:rsidR="00BE17E0" w:rsidDel="0037089E" w:rsidRDefault="00BE17E0" w:rsidP="006F645E">
            <w:pPr>
              <w:pStyle w:val="BodyText"/>
              <w:rPr>
                <w:del w:id="180" w:author="Medeu Ametay" w:date="2025-03-06T02:14:00Z" w16du:dateUtc="2025-03-05T21:14:00Z"/>
              </w:rPr>
            </w:pPr>
            <w:del w:id="181" w:author="Medeu Ametay" w:date="2025-03-06T02:14:00Z" w16du:dateUtc="2025-03-05T21:14:00Z">
              <w:r w:rsidDel="0037089E">
                <w:delText>Int</w:delText>
              </w:r>
            </w:del>
          </w:p>
        </w:tc>
      </w:tr>
      <w:tr w:rsidR="00BE17E0" w:rsidDel="0037089E" w14:paraId="44050B2A" w14:textId="6B798752" w:rsidTr="00BE17E0">
        <w:trPr>
          <w:trHeight w:val="432"/>
          <w:del w:id="182" w:author="Medeu Ametay" w:date="2025-03-06T02:14:00Z" w16du:dateUtc="2025-03-05T21:14:00Z"/>
        </w:trPr>
        <w:tc>
          <w:tcPr>
            <w:tcW w:w="2302" w:type="dxa"/>
            <w:vMerge/>
          </w:tcPr>
          <w:p w14:paraId="3310B3B8" w14:textId="011FF9DA" w:rsidR="00BE17E0" w:rsidDel="0037089E" w:rsidRDefault="00BE17E0" w:rsidP="006F645E">
            <w:pPr>
              <w:pStyle w:val="BodyText"/>
              <w:rPr>
                <w:del w:id="183" w:author="Medeu Ametay" w:date="2025-03-06T02:14:00Z" w16du:dateUtc="2025-03-05T21:14:00Z"/>
              </w:rPr>
            </w:pPr>
          </w:p>
        </w:tc>
        <w:tc>
          <w:tcPr>
            <w:tcW w:w="2302" w:type="dxa"/>
          </w:tcPr>
          <w:p w14:paraId="22CB5DE1" w14:textId="7A34C2C6" w:rsidR="00BE17E0" w:rsidDel="0037089E" w:rsidRDefault="00BE17E0" w:rsidP="006F645E">
            <w:pPr>
              <w:pStyle w:val="BodyText"/>
              <w:rPr>
                <w:del w:id="184" w:author="Medeu Ametay" w:date="2025-03-06T02:14:00Z" w16du:dateUtc="2025-03-05T21:14:00Z"/>
              </w:rPr>
            </w:pPr>
            <w:del w:id="185" w:author="Medeu Ametay" w:date="2025-03-06T02:14:00Z" w16du:dateUtc="2025-03-05T21:14:00Z">
              <w:r w:rsidDel="0037089E">
                <w:delText>Filed Name N</w:delText>
              </w:r>
            </w:del>
          </w:p>
        </w:tc>
        <w:tc>
          <w:tcPr>
            <w:tcW w:w="2302" w:type="dxa"/>
          </w:tcPr>
          <w:p w14:paraId="6EDD57E1" w14:textId="7572C4A4" w:rsidR="00BE17E0" w:rsidDel="0037089E" w:rsidRDefault="00BE17E0" w:rsidP="006F645E">
            <w:pPr>
              <w:pStyle w:val="BodyText"/>
              <w:rPr>
                <w:del w:id="186" w:author="Medeu Ametay" w:date="2025-03-06T02:14:00Z" w16du:dateUtc="2025-03-05T21:14:00Z"/>
              </w:rPr>
            </w:pPr>
            <w:del w:id="187" w:author="Medeu Ametay" w:date="2025-03-06T02:14:00Z" w16du:dateUtc="2025-03-05T21:14:00Z">
              <w:r w:rsidDel="0037089E">
                <w:delText>&lt;description&gt;</w:delText>
              </w:r>
            </w:del>
          </w:p>
        </w:tc>
        <w:tc>
          <w:tcPr>
            <w:tcW w:w="2302" w:type="dxa"/>
          </w:tcPr>
          <w:p w14:paraId="3C813618" w14:textId="3A33ACD0" w:rsidR="00BE17E0" w:rsidDel="0037089E" w:rsidRDefault="00BE17E0" w:rsidP="006F645E">
            <w:pPr>
              <w:pStyle w:val="BodyText"/>
              <w:rPr>
                <w:del w:id="188" w:author="Medeu Ametay" w:date="2025-03-06T02:14:00Z" w16du:dateUtc="2025-03-05T21:14:00Z"/>
              </w:rPr>
            </w:pPr>
            <w:del w:id="189" w:author="Medeu Ametay" w:date="2025-03-06T02:14:00Z" w16du:dateUtc="2025-03-05T21:14:00Z">
              <w:r w:rsidDel="0037089E">
                <w:delText>Text</w:delText>
              </w:r>
            </w:del>
          </w:p>
        </w:tc>
      </w:tr>
    </w:tbl>
    <w:p w14:paraId="11AD6816" w14:textId="304933E0" w:rsidR="006F645E" w:rsidDel="0037089E" w:rsidRDefault="006F645E" w:rsidP="006F645E">
      <w:pPr>
        <w:pStyle w:val="BodyText"/>
        <w:rPr>
          <w:del w:id="190" w:author="Medeu Ametay" w:date="2025-03-06T02:14:00Z" w16du:dateUtc="2025-03-05T21:14:00Z"/>
        </w:rPr>
      </w:pPr>
    </w:p>
    <w:p w14:paraId="563BCA8A" w14:textId="0DBD5B2D" w:rsidR="006F645E" w:rsidDel="0037089E" w:rsidRDefault="009D7BE5" w:rsidP="006F645E">
      <w:pPr>
        <w:pStyle w:val="BodyText"/>
        <w:rPr>
          <w:del w:id="191" w:author="Medeu Ametay" w:date="2025-03-06T02:14:00Z" w16du:dateUtc="2025-03-05T21:14:00Z"/>
        </w:rPr>
      </w:pPr>
      <w:del w:id="192" w:author="Medeu Ametay" w:date="2025-03-06T02:14:00Z" w16du:dateUtc="2025-03-05T21:14:00Z">
        <w:r w:rsidDel="0037089E">
          <w:delText>Comments on</w:delText>
        </w:r>
        <w:r w:rsidR="002E6935" w:rsidDel="0037089E">
          <w:delText xml:space="preserve"> table</w:delText>
        </w:r>
        <w:r w:rsidDel="0037089E">
          <w:delText xml:space="preserve"> relationships</w:delText>
        </w:r>
      </w:del>
    </w:p>
    <w:p w14:paraId="1D0B67F8" w14:textId="345F7EE0" w:rsidR="006F645E" w:rsidDel="0037089E" w:rsidRDefault="006F645E" w:rsidP="006F645E">
      <w:pPr>
        <w:pStyle w:val="BodyText"/>
        <w:rPr>
          <w:del w:id="193" w:author="Medeu Ametay" w:date="2025-03-06T02:14:00Z" w16du:dateUtc="2025-03-05T21:14:00Z"/>
        </w:rPr>
      </w:pPr>
    </w:p>
    <w:p w14:paraId="75E47102" w14:textId="0032B864" w:rsidR="006F645E" w:rsidDel="0037089E" w:rsidRDefault="006F645E" w:rsidP="006F645E">
      <w:pPr>
        <w:pStyle w:val="BodyText"/>
        <w:rPr>
          <w:del w:id="194" w:author="Medeu Ametay" w:date="2025-03-06T02:14:00Z" w16du:dateUtc="2025-03-05T21:14:00Z"/>
        </w:rPr>
      </w:pPr>
      <w:del w:id="195" w:author="Medeu Ametay" w:date="2025-03-06T02:14:00Z" w16du:dateUtc="2025-03-05T21:14:00Z">
        <w:r w:rsidDel="0037089E">
          <w:delText>Example with data</w:delText>
        </w:r>
      </w:del>
    </w:p>
    <w:p w14:paraId="25867221" w14:textId="34D87273" w:rsidR="00BE17E0" w:rsidDel="0037089E" w:rsidRDefault="00BE17E0" w:rsidP="006F645E">
      <w:pPr>
        <w:pStyle w:val="BodyText"/>
        <w:rPr>
          <w:del w:id="196" w:author="Medeu Ametay" w:date="2025-03-06T02:14:00Z" w16du:dateUtc="2025-03-05T21:14:00Z"/>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E17E0" w:rsidDel="0037089E" w14:paraId="7D509B5F" w14:textId="57D60EF5" w:rsidTr="003C7C6B">
        <w:trPr>
          <w:trHeight w:val="292"/>
          <w:del w:id="197" w:author="Medeu Ametay" w:date="2025-03-06T02:14:00Z" w16du:dateUtc="2025-03-05T21:14:00Z"/>
        </w:trPr>
        <w:tc>
          <w:tcPr>
            <w:tcW w:w="2302" w:type="dxa"/>
            <w:shd w:val="clear" w:color="auto" w:fill="76CDD8"/>
          </w:tcPr>
          <w:p w14:paraId="786CAE32" w14:textId="44686F2A" w:rsidR="00BE17E0" w:rsidRPr="00BE17E0" w:rsidDel="0037089E" w:rsidRDefault="00BE17E0" w:rsidP="003C7C6B">
            <w:pPr>
              <w:pStyle w:val="BodyText"/>
              <w:widowControl w:val="0"/>
              <w:spacing w:line="360" w:lineRule="auto"/>
              <w:jc w:val="center"/>
              <w:rPr>
                <w:del w:id="198" w:author="Medeu Ametay" w:date="2025-03-06T02:14:00Z" w16du:dateUtc="2025-03-05T21:14:00Z"/>
                <w:color w:val="FFFFFF" w:themeColor="background1"/>
                <w:sz w:val="18"/>
                <w:szCs w:val="18"/>
              </w:rPr>
            </w:pPr>
            <w:del w:id="199" w:author="Medeu Ametay" w:date="2025-03-06T02:14:00Z" w16du:dateUtc="2025-03-05T21:14:00Z">
              <w:r w:rsidDel="0037089E">
                <w:rPr>
                  <w:color w:val="FFFFFF" w:themeColor="background1"/>
                  <w:sz w:val="18"/>
                  <w:szCs w:val="18"/>
                </w:rPr>
                <w:delText>Field Name 1</w:delText>
              </w:r>
            </w:del>
          </w:p>
        </w:tc>
        <w:tc>
          <w:tcPr>
            <w:tcW w:w="2302" w:type="dxa"/>
            <w:shd w:val="clear" w:color="auto" w:fill="76CDD8"/>
          </w:tcPr>
          <w:p w14:paraId="7C63B6B0" w14:textId="48F4A176" w:rsidR="00BE17E0" w:rsidRPr="00BE17E0" w:rsidDel="0037089E" w:rsidRDefault="00BE17E0" w:rsidP="003C7C6B">
            <w:pPr>
              <w:pStyle w:val="BodyText"/>
              <w:widowControl w:val="0"/>
              <w:spacing w:line="360" w:lineRule="auto"/>
              <w:jc w:val="center"/>
              <w:rPr>
                <w:del w:id="200" w:author="Medeu Ametay" w:date="2025-03-06T02:14:00Z" w16du:dateUtc="2025-03-05T21:14:00Z"/>
                <w:color w:val="FFFFFF" w:themeColor="background1"/>
                <w:sz w:val="18"/>
                <w:szCs w:val="18"/>
              </w:rPr>
            </w:pPr>
            <w:del w:id="201" w:author="Medeu Ametay" w:date="2025-03-06T02:14:00Z" w16du:dateUtc="2025-03-05T21:14:00Z">
              <w:r w:rsidRPr="00BE17E0" w:rsidDel="0037089E">
                <w:rPr>
                  <w:color w:val="FFFFFF" w:themeColor="background1"/>
                  <w:sz w:val="18"/>
                  <w:szCs w:val="18"/>
                </w:rPr>
                <w:delText xml:space="preserve">Field name </w:delText>
              </w:r>
              <w:r w:rsidDel="0037089E">
                <w:rPr>
                  <w:color w:val="FFFFFF" w:themeColor="background1"/>
                  <w:sz w:val="18"/>
                  <w:szCs w:val="18"/>
                </w:rPr>
                <w:delText>2</w:delText>
              </w:r>
            </w:del>
          </w:p>
        </w:tc>
        <w:tc>
          <w:tcPr>
            <w:tcW w:w="2302" w:type="dxa"/>
            <w:shd w:val="clear" w:color="auto" w:fill="76CDD8"/>
          </w:tcPr>
          <w:p w14:paraId="186467F7" w14:textId="3C28E6BC" w:rsidR="00BE17E0" w:rsidRPr="00BE17E0" w:rsidDel="0037089E" w:rsidRDefault="00BE17E0" w:rsidP="003C7C6B">
            <w:pPr>
              <w:pStyle w:val="BodyText"/>
              <w:widowControl w:val="0"/>
              <w:spacing w:line="360" w:lineRule="auto"/>
              <w:jc w:val="center"/>
              <w:rPr>
                <w:del w:id="202" w:author="Medeu Ametay" w:date="2025-03-06T02:14:00Z" w16du:dateUtc="2025-03-05T21:14:00Z"/>
                <w:color w:val="FFFFFF" w:themeColor="background1"/>
                <w:sz w:val="18"/>
                <w:szCs w:val="18"/>
              </w:rPr>
            </w:pPr>
            <w:del w:id="203" w:author="Medeu Ametay" w:date="2025-03-06T02:14:00Z" w16du:dateUtc="2025-03-05T21:14:00Z">
              <w:r w:rsidRPr="00BE17E0" w:rsidDel="0037089E">
                <w:rPr>
                  <w:color w:val="FFFFFF" w:themeColor="background1"/>
                  <w:sz w:val="18"/>
                  <w:szCs w:val="18"/>
                </w:rPr>
                <w:delText xml:space="preserve">Field name </w:delText>
              </w:r>
              <w:r w:rsidDel="0037089E">
                <w:rPr>
                  <w:color w:val="FFFFFF" w:themeColor="background1"/>
                  <w:sz w:val="18"/>
                  <w:szCs w:val="18"/>
                </w:rPr>
                <w:delText>3</w:delText>
              </w:r>
            </w:del>
          </w:p>
        </w:tc>
        <w:tc>
          <w:tcPr>
            <w:tcW w:w="2302" w:type="dxa"/>
            <w:shd w:val="clear" w:color="auto" w:fill="76CDD8"/>
          </w:tcPr>
          <w:p w14:paraId="5EF5231B" w14:textId="1784AC63" w:rsidR="00BE17E0" w:rsidRPr="00BE17E0" w:rsidDel="0037089E" w:rsidRDefault="00BE17E0" w:rsidP="003C7C6B">
            <w:pPr>
              <w:pStyle w:val="BodyText"/>
              <w:widowControl w:val="0"/>
              <w:spacing w:line="360" w:lineRule="auto"/>
              <w:jc w:val="center"/>
              <w:rPr>
                <w:del w:id="204" w:author="Medeu Ametay" w:date="2025-03-06T02:14:00Z" w16du:dateUtc="2025-03-05T21:14:00Z"/>
                <w:color w:val="FFFFFF" w:themeColor="background1"/>
                <w:sz w:val="18"/>
                <w:szCs w:val="18"/>
              </w:rPr>
            </w:pPr>
            <w:del w:id="205" w:author="Medeu Ametay" w:date="2025-03-06T02:14:00Z" w16du:dateUtc="2025-03-05T21:14:00Z">
              <w:r w:rsidRPr="00BE17E0" w:rsidDel="0037089E">
                <w:rPr>
                  <w:color w:val="FFFFFF" w:themeColor="background1"/>
                  <w:sz w:val="18"/>
                  <w:szCs w:val="18"/>
                </w:rPr>
                <w:delText>Field</w:delText>
              </w:r>
              <w:r w:rsidDel="0037089E">
                <w:rPr>
                  <w:color w:val="FFFFFF" w:themeColor="background1"/>
                  <w:sz w:val="18"/>
                  <w:szCs w:val="18"/>
                </w:rPr>
                <w:delText xml:space="preserve"> name N</w:delText>
              </w:r>
            </w:del>
          </w:p>
        </w:tc>
      </w:tr>
      <w:tr w:rsidR="00BE17E0" w:rsidDel="0037089E" w14:paraId="675CC18D" w14:textId="687F853A" w:rsidTr="00BE17E0">
        <w:trPr>
          <w:trHeight w:val="432"/>
          <w:del w:id="206" w:author="Medeu Ametay" w:date="2025-03-06T02:14:00Z" w16du:dateUtc="2025-03-05T21:14:00Z"/>
        </w:trPr>
        <w:tc>
          <w:tcPr>
            <w:tcW w:w="2302" w:type="dxa"/>
          </w:tcPr>
          <w:p w14:paraId="1865802E" w14:textId="4820C7B6" w:rsidR="00BE17E0" w:rsidDel="0037089E" w:rsidRDefault="00BE17E0" w:rsidP="003C7C6B">
            <w:pPr>
              <w:pStyle w:val="BodyText"/>
              <w:rPr>
                <w:del w:id="207" w:author="Medeu Ametay" w:date="2025-03-06T02:14:00Z" w16du:dateUtc="2025-03-05T21:14:00Z"/>
              </w:rPr>
            </w:pPr>
            <w:del w:id="208" w:author="Medeu Ametay" w:date="2025-03-06T02:14:00Z" w16du:dateUtc="2025-03-05T21:14:00Z">
              <w:r w:rsidDel="0037089E">
                <w:delText xml:space="preserve"> 1</w:delText>
              </w:r>
            </w:del>
          </w:p>
        </w:tc>
        <w:tc>
          <w:tcPr>
            <w:tcW w:w="2302" w:type="dxa"/>
          </w:tcPr>
          <w:p w14:paraId="08F31126" w14:textId="3AAA0ED1" w:rsidR="00BE17E0" w:rsidDel="0037089E" w:rsidRDefault="00BE17E0" w:rsidP="003C7C6B">
            <w:pPr>
              <w:pStyle w:val="BodyText"/>
              <w:rPr>
                <w:del w:id="209" w:author="Medeu Ametay" w:date="2025-03-06T02:14:00Z" w16du:dateUtc="2025-03-05T21:14:00Z"/>
              </w:rPr>
            </w:pPr>
            <w:del w:id="210" w:author="Medeu Ametay" w:date="2025-03-06T02:14:00Z" w16du:dateUtc="2025-03-05T21:14:00Z">
              <w:r w:rsidDel="0037089E">
                <w:delText>aaa</w:delText>
              </w:r>
            </w:del>
          </w:p>
        </w:tc>
        <w:tc>
          <w:tcPr>
            <w:tcW w:w="2302" w:type="dxa"/>
          </w:tcPr>
          <w:p w14:paraId="6FE58743" w14:textId="1325B3E6" w:rsidR="00BE17E0" w:rsidDel="0037089E" w:rsidRDefault="00BE17E0" w:rsidP="003C7C6B">
            <w:pPr>
              <w:pStyle w:val="BodyText"/>
              <w:rPr>
                <w:del w:id="211" w:author="Medeu Ametay" w:date="2025-03-06T02:14:00Z" w16du:dateUtc="2025-03-05T21:14:00Z"/>
              </w:rPr>
            </w:pPr>
            <w:del w:id="212" w:author="Medeu Ametay" w:date="2025-03-06T02:14:00Z" w16du:dateUtc="2025-03-05T21:14:00Z">
              <w:r w:rsidDel="0037089E">
                <w:delText>123</w:delText>
              </w:r>
            </w:del>
          </w:p>
        </w:tc>
        <w:tc>
          <w:tcPr>
            <w:tcW w:w="2302" w:type="dxa"/>
          </w:tcPr>
          <w:p w14:paraId="538318D7" w14:textId="699A88D0" w:rsidR="00BE17E0" w:rsidDel="0037089E" w:rsidRDefault="00BE17E0" w:rsidP="003C7C6B">
            <w:pPr>
              <w:pStyle w:val="BodyText"/>
              <w:rPr>
                <w:del w:id="213" w:author="Medeu Ametay" w:date="2025-03-06T02:14:00Z" w16du:dateUtc="2025-03-05T21:14:00Z"/>
              </w:rPr>
            </w:pPr>
            <w:del w:id="214" w:author="Medeu Ametay" w:date="2025-03-06T02:14:00Z" w16du:dateUtc="2025-03-05T21:14:00Z">
              <w:r w:rsidDel="0037089E">
                <w:delText>1234</w:delText>
              </w:r>
            </w:del>
          </w:p>
        </w:tc>
      </w:tr>
    </w:tbl>
    <w:p w14:paraId="455288B0" w14:textId="660B3485" w:rsidR="00BE17E0" w:rsidDel="0037089E" w:rsidRDefault="00BE17E0" w:rsidP="006F645E">
      <w:pPr>
        <w:pStyle w:val="BodyText"/>
        <w:rPr>
          <w:del w:id="215" w:author="Medeu Ametay" w:date="2025-03-06T02:16:00Z" w16du:dateUtc="2025-03-05T21:16:00Z"/>
        </w:rPr>
      </w:pPr>
    </w:p>
    <w:p w14:paraId="6B027FB9" w14:textId="77777777" w:rsidR="0037089E" w:rsidRPr="0037089E" w:rsidRDefault="0037089E" w:rsidP="0037089E">
      <w:pPr>
        <w:widowControl/>
        <w:spacing w:before="100" w:beforeAutospacing="1" w:after="100" w:afterAutospacing="1" w:line="240" w:lineRule="auto"/>
        <w:outlineLvl w:val="2"/>
        <w:rPr>
          <w:ins w:id="216" w:author="Medeu Ametay" w:date="2025-03-06T02:15:00Z" w16du:dateUtc="2025-03-05T21:15:00Z"/>
          <w:rFonts w:ascii="Arial" w:hAnsi="Arial" w:cs="Arial"/>
          <w:b/>
          <w:bCs/>
          <w:lang w:val="ru-RU" w:eastAsia="ru-RU"/>
          <w:rPrChange w:id="217" w:author="Medeu Ametay" w:date="2025-03-06T02:16:00Z" w16du:dateUtc="2025-03-05T21:16:00Z">
            <w:rPr>
              <w:ins w:id="218" w:author="Medeu Ametay" w:date="2025-03-06T02:15:00Z" w16du:dateUtc="2025-03-05T21:15:00Z"/>
              <w:b/>
              <w:bCs/>
              <w:sz w:val="27"/>
              <w:szCs w:val="27"/>
              <w:lang w:val="ru-RU" w:eastAsia="ru-RU"/>
            </w:rPr>
          </w:rPrChange>
        </w:rPr>
        <w:pPrChange w:id="219" w:author="Medeu Ametay" w:date="2025-03-06T02:15:00Z" w16du:dateUtc="2025-03-05T21:15:00Z">
          <w:pPr>
            <w:widowControl/>
            <w:numPr>
              <w:numId w:val="29"/>
            </w:numPr>
            <w:spacing w:before="100" w:beforeAutospacing="1" w:after="100" w:afterAutospacing="1" w:line="240" w:lineRule="auto"/>
            <w:outlineLvl w:val="2"/>
          </w:pPr>
        </w:pPrChange>
      </w:pPr>
      <w:ins w:id="220" w:author="Medeu Ametay" w:date="2025-03-06T02:15:00Z" w16du:dateUtc="2025-03-05T21:15:00Z">
        <w:r w:rsidRPr="0037089E">
          <w:rPr>
            <w:rFonts w:ascii="Arial" w:hAnsi="Arial" w:cs="Arial"/>
            <w:b/>
            <w:bCs/>
            <w:lang w:val="ru-RU" w:eastAsia="ru-RU"/>
            <w:rPrChange w:id="221" w:author="Medeu Ametay" w:date="2025-03-06T02:16:00Z" w16du:dateUtc="2025-03-05T21:16:00Z">
              <w:rPr>
                <w:b/>
                <w:bCs/>
                <w:sz w:val="27"/>
                <w:szCs w:val="27"/>
                <w:lang w:val="ru-RU" w:eastAsia="ru-RU"/>
              </w:rPr>
            </w:rPrChange>
          </w:rPr>
          <w:t>1. Party</w:t>
        </w:r>
      </w:ins>
    </w:p>
    <w:p w14:paraId="59EABDC3" w14:textId="77777777" w:rsidR="0037089E" w:rsidRPr="0037089E" w:rsidRDefault="0037089E" w:rsidP="0037089E">
      <w:pPr>
        <w:widowControl/>
        <w:numPr>
          <w:ilvl w:val="0"/>
          <w:numId w:val="29"/>
        </w:numPr>
        <w:spacing w:before="100" w:beforeAutospacing="1" w:after="100" w:afterAutospacing="1" w:line="240" w:lineRule="auto"/>
        <w:rPr>
          <w:ins w:id="222" w:author="Medeu Ametay" w:date="2025-03-06T02:15:00Z" w16du:dateUtc="2025-03-05T21:15:00Z"/>
          <w:rFonts w:ascii="Arial" w:hAnsi="Arial" w:cs="Arial"/>
          <w:lang w:val="ru-RU" w:eastAsia="ru-RU"/>
          <w:rPrChange w:id="223" w:author="Medeu Ametay" w:date="2025-03-06T02:16:00Z" w16du:dateUtc="2025-03-05T21:16:00Z">
            <w:rPr>
              <w:ins w:id="224" w:author="Medeu Ametay" w:date="2025-03-06T02:15:00Z" w16du:dateUtc="2025-03-05T21:15:00Z"/>
              <w:sz w:val="24"/>
              <w:szCs w:val="24"/>
              <w:lang w:val="ru-RU" w:eastAsia="ru-RU"/>
            </w:rPr>
          </w:rPrChange>
        </w:rPr>
      </w:pPr>
      <w:proofErr w:type="spellStart"/>
      <w:ins w:id="225" w:author="Medeu Ametay" w:date="2025-03-06T02:15:00Z" w16du:dateUtc="2025-03-05T21:15:00Z">
        <w:r w:rsidRPr="0037089E">
          <w:rPr>
            <w:rFonts w:ascii="Arial" w:hAnsi="Arial" w:cs="Arial"/>
            <w:b/>
            <w:bCs/>
            <w:lang w:val="ru-RU" w:eastAsia="ru-RU"/>
            <w:rPrChange w:id="226" w:author="Medeu Ametay" w:date="2025-03-06T02:16:00Z" w16du:dateUtc="2025-03-05T21:16:00Z">
              <w:rPr>
                <w:b/>
                <w:bCs/>
                <w:sz w:val="24"/>
                <w:szCs w:val="24"/>
                <w:lang w:val="ru-RU" w:eastAsia="ru-RU"/>
              </w:rPr>
            </w:rPrChange>
          </w:rPr>
          <w:t>party_id</w:t>
        </w:r>
        <w:proofErr w:type="spellEnd"/>
      </w:ins>
    </w:p>
    <w:p w14:paraId="1D7ECEDD" w14:textId="77777777" w:rsidR="0037089E" w:rsidRPr="00A651F7" w:rsidRDefault="0037089E" w:rsidP="00A651F7">
      <w:pPr>
        <w:pStyle w:val="ListParagraph"/>
        <w:widowControl/>
        <w:numPr>
          <w:ilvl w:val="1"/>
          <w:numId w:val="39"/>
        </w:numPr>
        <w:spacing w:before="100" w:beforeAutospacing="1" w:after="100" w:afterAutospacing="1" w:line="240" w:lineRule="auto"/>
        <w:rPr>
          <w:ins w:id="227" w:author="Medeu Ametay" w:date="2025-03-06T02:15:00Z" w16du:dateUtc="2025-03-05T21:15:00Z"/>
          <w:rFonts w:ascii="Arial" w:hAnsi="Arial" w:cs="Arial"/>
          <w:lang w:val="ru-RU" w:eastAsia="ru-RU"/>
          <w:rPrChange w:id="228" w:author="Medeu Ametay" w:date="2025-03-06T02:16:00Z" w16du:dateUtc="2025-03-05T21:16:00Z">
            <w:rPr>
              <w:ins w:id="229" w:author="Medeu Ametay" w:date="2025-03-06T02:15:00Z" w16du:dateUtc="2025-03-05T21:15:00Z"/>
              <w:sz w:val="24"/>
              <w:szCs w:val="24"/>
              <w:lang w:val="ru-RU" w:eastAsia="ru-RU"/>
            </w:rPr>
          </w:rPrChange>
        </w:rPr>
        <w:pPrChange w:id="230" w:author="Medeu Ametay" w:date="2025-03-06T02:16:00Z" w16du:dateUtc="2025-03-05T21:16:00Z">
          <w:pPr>
            <w:widowControl/>
            <w:numPr>
              <w:ilvl w:val="1"/>
              <w:numId w:val="29"/>
            </w:numPr>
            <w:tabs>
              <w:tab w:val="num" w:pos="1440"/>
            </w:tabs>
            <w:spacing w:before="100" w:beforeAutospacing="1" w:after="100" w:afterAutospacing="1" w:line="240" w:lineRule="auto"/>
            <w:ind w:left="1440" w:hanging="360"/>
          </w:pPr>
        </w:pPrChange>
      </w:pPr>
      <w:ins w:id="231" w:author="Medeu Ametay" w:date="2025-03-06T02:15:00Z" w16du:dateUtc="2025-03-05T21:15:00Z">
        <w:r w:rsidRPr="00A651F7">
          <w:rPr>
            <w:rFonts w:ascii="Arial" w:hAnsi="Arial" w:cs="Arial"/>
            <w:lang w:val="ru-RU" w:eastAsia="ru-RU"/>
            <w:rPrChange w:id="232" w:author="Medeu Ametay" w:date="2025-03-06T02:16:00Z" w16du:dateUtc="2025-03-05T21:16:00Z">
              <w:rPr>
                <w:sz w:val="24"/>
                <w:szCs w:val="24"/>
                <w:lang w:val="ru-RU" w:eastAsia="ru-RU"/>
              </w:rPr>
            </w:rPrChange>
          </w:rPr>
          <w:t xml:space="preserve">Data Type: </w:t>
        </w:r>
        <w:r w:rsidRPr="00A651F7">
          <w:rPr>
            <w:rFonts w:ascii="Arial" w:hAnsi="Arial" w:cs="Arial"/>
            <w:lang w:val="ru-RU" w:eastAsia="ru-RU"/>
            <w:rPrChange w:id="233" w:author="Medeu Ametay" w:date="2025-03-06T02:16:00Z" w16du:dateUtc="2025-03-05T21:16:00Z">
              <w:rPr>
                <w:rFonts w:ascii="Courier New" w:hAnsi="Courier New" w:cs="Courier New"/>
                <w:lang w:val="ru-RU" w:eastAsia="ru-RU"/>
              </w:rPr>
            </w:rPrChange>
          </w:rPr>
          <w:t>SERIAL</w:t>
        </w:r>
      </w:ins>
    </w:p>
    <w:p w14:paraId="24D2B2C7" w14:textId="77777777" w:rsidR="0037089E" w:rsidRPr="00A651F7" w:rsidRDefault="0037089E" w:rsidP="00A651F7">
      <w:pPr>
        <w:pStyle w:val="ListParagraph"/>
        <w:widowControl/>
        <w:numPr>
          <w:ilvl w:val="1"/>
          <w:numId w:val="39"/>
        </w:numPr>
        <w:spacing w:before="100" w:beforeAutospacing="1" w:after="100" w:afterAutospacing="1" w:line="240" w:lineRule="auto"/>
        <w:rPr>
          <w:ins w:id="234" w:author="Medeu Ametay" w:date="2025-03-06T02:15:00Z" w16du:dateUtc="2025-03-05T21:15:00Z"/>
          <w:rFonts w:ascii="Arial" w:hAnsi="Arial" w:cs="Arial"/>
          <w:lang w:val="ru-RU" w:eastAsia="ru-RU"/>
          <w:rPrChange w:id="235" w:author="Medeu Ametay" w:date="2025-03-06T02:16:00Z" w16du:dateUtc="2025-03-05T21:16:00Z">
            <w:rPr>
              <w:ins w:id="236" w:author="Medeu Ametay" w:date="2025-03-06T02:15:00Z" w16du:dateUtc="2025-03-05T21:15:00Z"/>
              <w:sz w:val="24"/>
              <w:szCs w:val="24"/>
              <w:lang w:val="ru-RU" w:eastAsia="ru-RU"/>
            </w:rPr>
          </w:rPrChange>
        </w:rPr>
        <w:pPrChange w:id="237" w:author="Medeu Ametay" w:date="2025-03-06T02:16:00Z" w16du:dateUtc="2025-03-05T21:16:00Z">
          <w:pPr>
            <w:widowControl/>
            <w:numPr>
              <w:ilvl w:val="1"/>
              <w:numId w:val="29"/>
            </w:numPr>
            <w:tabs>
              <w:tab w:val="num" w:pos="1440"/>
            </w:tabs>
            <w:spacing w:before="100" w:beforeAutospacing="1" w:after="100" w:afterAutospacing="1" w:line="240" w:lineRule="auto"/>
            <w:ind w:left="1440" w:hanging="360"/>
          </w:pPr>
        </w:pPrChange>
      </w:pPr>
      <w:ins w:id="238" w:author="Medeu Ametay" w:date="2025-03-06T02:15:00Z" w16du:dateUtc="2025-03-05T21:15:00Z">
        <w:r w:rsidRPr="00A651F7">
          <w:rPr>
            <w:rFonts w:ascii="Arial" w:hAnsi="Arial" w:cs="Arial"/>
            <w:lang w:val="ru-RU" w:eastAsia="ru-RU"/>
            <w:rPrChange w:id="239" w:author="Medeu Ametay" w:date="2025-03-06T02:16:00Z" w16du:dateUtc="2025-03-05T21:16:00Z">
              <w:rPr>
                <w:sz w:val="24"/>
                <w:szCs w:val="24"/>
                <w:lang w:val="ru-RU" w:eastAsia="ru-RU"/>
              </w:rPr>
            </w:rPrChange>
          </w:rPr>
          <w:t xml:space="preserve">Properties: </w:t>
        </w:r>
        <w:proofErr w:type="spellStart"/>
        <w:r w:rsidRPr="00A651F7">
          <w:rPr>
            <w:rFonts w:ascii="Arial" w:hAnsi="Arial" w:cs="Arial"/>
            <w:lang w:val="ru-RU" w:eastAsia="ru-RU"/>
            <w:rPrChange w:id="240" w:author="Medeu Ametay" w:date="2025-03-06T02:16:00Z" w16du:dateUtc="2025-03-05T21:16:00Z">
              <w:rPr>
                <w:sz w:val="24"/>
                <w:szCs w:val="24"/>
                <w:lang w:val="ru-RU" w:eastAsia="ru-RU"/>
              </w:rPr>
            </w:rPrChange>
          </w:rPr>
          <w:t>Primary</w:t>
        </w:r>
        <w:proofErr w:type="spellEnd"/>
        <w:r w:rsidRPr="00A651F7">
          <w:rPr>
            <w:rFonts w:ascii="Arial" w:hAnsi="Arial" w:cs="Arial"/>
            <w:lang w:val="ru-RU" w:eastAsia="ru-RU"/>
            <w:rPrChange w:id="241" w:author="Medeu Ametay" w:date="2025-03-06T02:16:00Z" w16du:dateUtc="2025-03-05T21:16:00Z">
              <w:rPr>
                <w:sz w:val="24"/>
                <w:szCs w:val="24"/>
                <w:lang w:val="ru-RU" w:eastAsia="ru-RU"/>
              </w:rPr>
            </w:rPrChange>
          </w:rPr>
          <w:t xml:space="preserve"> Key</w:t>
        </w:r>
      </w:ins>
    </w:p>
    <w:p w14:paraId="42214280" w14:textId="77777777" w:rsidR="0037089E" w:rsidRPr="00A651F7" w:rsidRDefault="0037089E" w:rsidP="00A651F7">
      <w:pPr>
        <w:pStyle w:val="ListParagraph"/>
        <w:widowControl/>
        <w:numPr>
          <w:ilvl w:val="1"/>
          <w:numId w:val="39"/>
        </w:numPr>
        <w:spacing w:before="100" w:beforeAutospacing="1" w:after="100" w:afterAutospacing="1" w:line="240" w:lineRule="auto"/>
        <w:rPr>
          <w:ins w:id="242" w:author="Medeu Ametay" w:date="2025-03-06T02:15:00Z" w16du:dateUtc="2025-03-05T21:15:00Z"/>
          <w:rFonts w:ascii="Arial" w:hAnsi="Arial" w:cs="Arial"/>
          <w:lang w:eastAsia="ru-RU"/>
          <w:rPrChange w:id="243" w:author="Medeu Ametay" w:date="2025-03-06T02:16:00Z" w16du:dateUtc="2025-03-05T21:16:00Z">
            <w:rPr>
              <w:ins w:id="244" w:author="Medeu Ametay" w:date="2025-03-06T02:15:00Z" w16du:dateUtc="2025-03-05T21:15:00Z"/>
              <w:sz w:val="24"/>
              <w:szCs w:val="24"/>
              <w:lang w:val="ru-RU" w:eastAsia="ru-RU"/>
            </w:rPr>
          </w:rPrChange>
        </w:rPr>
        <w:pPrChange w:id="245" w:author="Medeu Ametay" w:date="2025-03-06T02:16:00Z" w16du:dateUtc="2025-03-05T21:16:00Z">
          <w:pPr>
            <w:widowControl/>
            <w:numPr>
              <w:ilvl w:val="1"/>
              <w:numId w:val="29"/>
            </w:numPr>
            <w:tabs>
              <w:tab w:val="num" w:pos="1440"/>
            </w:tabs>
            <w:spacing w:before="100" w:beforeAutospacing="1" w:after="100" w:afterAutospacing="1" w:line="240" w:lineRule="auto"/>
            <w:ind w:left="1440" w:hanging="360"/>
          </w:pPr>
        </w:pPrChange>
      </w:pPr>
      <w:ins w:id="246" w:author="Medeu Ametay" w:date="2025-03-06T02:15:00Z" w16du:dateUtc="2025-03-05T21:15:00Z">
        <w:r w:rsidRPr="00A651F7">
          <w:rPr>
            <w:rFonts w:ascii="Arial" w:hAnsi="Arial" w:cs="Arial"/>
            <w:lang w:eastAsia="ru-RU"/>
            <w:rPrChange w:id="247" w:author="Medeu Ametay" w:date="2025-03-06T02:16:00Z" w16du:dateUtc="2025-03-05T21:16:00Z">
              <w:rPr>
                <w:sz w:val="24"/>
                <w:szCs w:val="24"/>
                <w:lang w:val="ru-RU" w:eastAsia="ru-RU"/>
              </w:rPr>
            </w:rPrChange>
          </w:rPr>
          <w:t>Description: Unique identifier for each party.</w:t>
        </w:r>
      </w:ins>
    </w:p>
    <w:p w14:paraId="110109E9" w14:textId="77777777" w:rsidR="0037089E" w:rsidRPr="0037089E" w:rsidRDefault="0037089E" w:rsidP="0037089E">
      <w:pPr>
        <w:widowControl/>
        <w:numPr>
          <w:ilvl w:val="0"/>
          <w:numId w:val="29"/>
        </w:numPr>
        <w:spacing w:before="100" w:beforeAutospacing="1" w:after="100" w:afterAutospacing="1" w:line="240" w:lineRule="auto"/>
        <w:rPr>
          <w:ins w:id="248" w:author="Medeu Ametay" w:date="2025-03-06T02:15:00Z" w16du:dateUtc="2025-03-05T21:15:00Z"/>
          <w:rFonts w:ascii="Arial" w:hAnsi="Arial" w:cs="Arial"/>
          <w:lang w:val="ru-RU" w:eastAsia="ru-RU"/>
          <w:rPrChange w:id="249" w:author="Medeu Ametay" w:date="2025-03-06T02:16:00Z" w16du:dateUtc="2025-03-05T21:16:00Z">
            <w:rPr>
              <w:ins w:id="250" w:author="Medeu Ametay" w:date="2025-03-06T02:15:00Z" w16du:dateUtc="2025-03-05T21:15:00Z"/>
              <w:sz w:val="24"/>
              <w:szCs w:val="24"/>
              <w:lang w:val="ru-RU" w:eastAsia="ru-RU"/>
            </w:rPr>
          </w:rPrChange>
        </w:rPr>
      </w:pPr>
      <w:proofErr w:type="spellStart"/>
      <w:ins w:id="251" w:author="Medeu Ametay" w:date="2025-03-06T02:15:00Z" w16du:dateUtc="2025-03-05T21:15:00Z">
        <w:r w:rsidRPr="0037089E">
          <w:rPr>
            <w:rFonts w:ascii="Arial" w:hAnsi="Arial" w:cs="Arial"/>
            <w:b/>
            <w:bCs/>
            <w:lang w:val="ru-RU" w:eastAsia="ru-RU"/>
            <w:rPrChange w:id="252" w:author="Medeu Ametay" w:date="2025-03-06T02:16:00Z" w16du:dateUtc="2025-03-05T21:16:00Z">
              <w:rPr>
                <w:b/>
                <w:bCs/>
                <w:sz w:val="24"/>
                <w:szCs w:val="24"/>
                <w:lang w:val="ru-RU" w:eastAsia="ru-RU"/>
              </w:rPr>
            </w:rPrChange>
          </w:rPr>
          <w:t>party_name</w:t>
        </w:r>
        <w:proofErr w:type="spellEnd"/>
      </w:ins>
    </w:p>
    <w:p w14:paraId="6FE5E836" w14:textId="77777777" w:rsidR="0037089E" w:rsidRPr="0037089E" w:rsidRDefault="0037089E" w:rsidP="00A651F7">
      <w:pPr>
        <w:widowControl/>
        <w:numPr>
          <w:ilvl w:val="1"/>
          <w:numId w:val="41"/>
        </w:numPr>
        <w:spacing w:before="100" w:beforeAutospacing="1" w:after="100" w:afterAutospacing="1" w:line="240" w:lineRule="auto"/>
        <w:rPr>
          <w:ins w:id="253" w:author="Medeu Ametay" w:date="2025-03-06T02:15:00Z" w16du:dateUtc="2025-03-05T21:15:00Z"/>
          <w:rFonts w:ascii="Arial" w:hAnsi="Arial" w:cs="Arial"/>
          <w:lang w:val="ru-RU" w:eastAsia="ru-RU"/>
          <w:rPrChange w:id="254" w:author="Medeu Ametay" w:date="2025-03-06T02:16:00Z" w16du:dateUtc="2025-03-05T21:16:00Z">
            <w:rPr>
              <w:ins w:id="255" w:author="Medeu Ametay" w:date="2025-03-06T02:15:00Z" w16du:dateUtc="2025-03-05T21:15:00Z"/>
              <w:sz w:val="24"/>
              <w:szCs w:val="24"/>
              <w:lang w:val="ru-RU" w:eastAsia="ru-RU"/>
            </w:rPr>
          </w:rPrChange>
        </w:rPr>
        <w:pPrChange w:id="256" w:author="Medeu Ametay" w:date="2025-03-06T02:16:00Z" w16du:dateUtc="2025-03-05T21:16:00Z">
          <w:pPr>
            <w:widowControl/>
            <w:numPr>
              <w:ilvl w:val="1"/>
              <w:numId w:val="29"/>
            </w:numPr>
            <w:tabs>
              <w:tab w:val="num" w:pos="1440"/>
            </w:tabs>
            <w:spacing w:before="100" w:beforeAutospacing="1" w:after="100" w:afterAutospacing="1" w:line="240" w:lineRule="auto"/>
            <w:ind w:left="1440" w:hanging="360"/>
          </w:pPr>
        </w:pPrChange>
      </w:pPr>
      <w:ins w:id="257" w:author="Medeu Ametay" w:date="2025-03-06T02:15:00Z" w16du:dateUtc="2025-03-05T21:15:00Z">
        <w:r w:rsidRPr="0037089E">
          <w:rPr>
            <w:rFonts w:ascii="Arial" w:hAnsi="Arial" w:cs="Arial"/>
            <w:lang w:val="ru-RU" w:eastAsia="ru-RU"/>
            <w:rPrChange w:id="258" w:author="Medeu Ametay" w:date="2025-03-06T02:16:00Z" w16du:dateUtc="2025-03-05T21:16:00Z">
              <w:rPr>
                <w:sz w:val="24"/>
                <w:szCs w:val="24"/>
                <w:lang w:val="ru-RU" w:eastAsia="ru-RU"/>
              </w:rPr>
            </w:rPrChange>
          </w:rPr>
          <w:t xml:space="preserve">Data Type: </w:t>
        </w:r>
        <w:proofErr w:type="gramStart"/>
        <w:r w:rsidRPr="0037089E">
          <w:rPr>
            <w:rFonts w:ascii="Arial" w:hAnsi="Arial" w:cs="Arial"/>
            <w:lang w:val="ru-RU" w:eastAsia="ru-RU"/>
            <w:rPrChange w:id="259" w:author="Medeu Ametay" w:date="2025-03-06T02:16:00Z" w16du:dateUtc="2025-03-05T21:16:00Z">
              <w:rPr>
                <w:rFonts w:ascii="Courier New" w:hAnsi="Courier New" w:cs="Courier New"/>
                <w:lang w:val="ru-RU" w:eastAsia="ru-RU"/>
              </w:rPr>
            </w:rPrChange>
          </w:rPr>
          <w:t>VARCHAR(</w:t>
        </w:r>
        <w:proofErr w:type="gramEnd"/>
        <w:r w:rsidRPr="0037089E">
          <w:rPr>
            <w:rFonts w:ascii="Arial" w:hAnsi="Arial" w:cs="Arial"/>
            <w:lang w:val="ru-RU" w:eastAsia="ru-RU"/>
            <w:rPrChange w:id="260" w:author="Medeu Ametay" w:date="2025-03-06T02:16:00Z" w16du:dateUtc="2025-03-05T21:16:00Z">
              <w:rPr>
                <w:rFonts w:ascii="Courier New" w:hAnsi="Courier New" w:cs="Courier New"/>
                <w:lang w:val="ru-RU" w:eastAsia="ru-RU"/>
              </w:rPr>
            </w:rPrChange>
          </w:rPr>
          <w:t>100)</w:t>
        </w:r>
      </w:ins>
    </w:p>
    <w:p w14:paraId="620A6523" w14:textId="77777777" w:rsidR="0037089E" w:rsidRPr="0037089E" w:rsidRDefault="0037089E" w:rsidP="00A651F7">
      <w:pPr>
        <w:widowControl/>
        <w:numPr>
          <w:ilvl w:val="1"/>
          <w:numId w:val="41"/>
        </w:numPr>
        <w:spacing w:before="100" w:beforeAutospacing="1" w:after="100" w:afterAutospacing="1" w:line="240" w:lineRule="auto"/>
        <w:rPr>
          <w:ins w:id="261" w:author="Medeu Ametay" w:date="2025-03-06T02:15:00Z" w16du:dateUtc="2025-03-05T21:15:00Z"/>
          <w:rFonts w:ascii="Arial" w:hAnsi="Arial" w:cs="Arial"/>
          <w:lang w:val="ru-RU" w:eastAsia="ru-RU"/>
          <w:rPrChange w:id="262" w:author="Medeu Ametay" w:date="2025-03-06T02:16:00Z" w16du:dateUtc="2025-03-05T21:16:00Z">
            <w:rPr>
              <w:ins w:id="263" w:author="Medeu Ametay" w:date="2025-03-06T02:15:00Z" w16du:dateUtc="2025-03-05T21:15:00Z"/>
              <w:sz w:val="24"/>
              <w:szCs w:val="24"/>
              <w:lang w:val="ru-RU" w:eastAsia="ru-RU"/>
            </w:rPr>
          </w:rPrChange>
        </w:rPr>
        <w:pPrChange w:id="264" w:author="Medeu Ametay" w:date="2025-03-06T02:16:00Z" w16du:dateUtc="2025-03-05T21:16:00Z">
          <w:pPr>
            <w:widowControl/>
            <w:numPr>
              <w:ilvl w:val="1"/>
              <w:numId w:val="29"/>
            </w:numPr>
            <w:tabs>
              <w:tab w:val="num" w:pos="1440"/>
            </w:tabs>
            <w:spacing w:before="100" w:beforeAutospacing="1" w:after="100" w:afterAutospacing="1" w:line="240" w:lineRule="auto"/>
            <w:ind w:left="1440" w:hanging="360"/>
          </w:pPr>
        </w:pPrChange>
      </w:pPr>
      <w:ins w:id="265" w:author="Medeu Ametay" w:date="2025-03-06T02:15:00Z" w16du:dateUtc="2025-03-05T21:15:00Z">
        <w:r w:rsidRPr="0037089E">
          <w:rPr>
            <w:rFonts w:ascii="Arial" w:hAnsi="Arial" w:cs="Arial"/>
            <w:lang w:val="ru-RU" w:eastAsia="ru-RU"/>
            <w:rPrChange w:id="266" w:author="Medeu Ametay" w:date="2025-03-06T02:16:00Z" w16du:dateUtc="2025-03-05T21:16:00Z">
              <w:rPr>
                <w:sz w:val="24"/>
                <w:szCs w:val="24"/>
                <w:lang w:val="ru-RU" w:eastAsia="ru-RU"/>
              </w:rPr>
            </w:rPrChange>
          </w:rPr>
          <w:t>Properties: NOT NULL</w:t>
        </w:r>
      </w:ins>
    </w:p>
    <w:p w14:paraId="43D6E3EE" w14:textId="77777777" w:rsidR="0037089E" w:rsidRPr="0037089E" w:rsidRDefault="0037089E" w:rsidP="00A651F7">
      <w:pPr>
        <w:widowControl/>
        <w:numPr>
          <w:ilvl w:val="1"/>
          <w:numId w:val="41"/>
        </w:numPr>
        <w:spacing w:before="100" w:beforeAutospacing="1" w:after="100" w:afterAutospacing="1" w:line="240" w:lineRule="auto"/>
        <w:rPr>
          <w:ins w:id="267" w:author="Medeu Ametay" w:date="2025-03-06T02:15:00Z" w16du:dateUtc="2025-03-05T21:15:00Z"/>
          <w:rFonts w:ascii="Arial" w:hAnsi="Arial" w:cs="Arial"/>
          <w:lang w:eastAsia="ru-RU"/>
          <w:rPrChange w:id="268" w:author="Medeu Ametay" w:date="2025-03-06T02:16:00Z" w16du:dateUtc="2025-03-05T21:16:00Z">
            <w:rPr>
              <w:ins w:id="269" w:author="Medeu Ametay" w:date="2025-03-06T02:15:00Z" w16du:dateUtc="2025-03-05T21:15:00Z"/>
              <w:sz w:val="24"/>
              <w:szCs w:val="24"/>
              <w:lang w:val="ru-RU" w:eastAsia="ru-RU"/>
            </w:rPr>
          </w:rPrChange>
        </w:rPr>
        <w:pPrChange w:id="270" w:author="Medeu Ametay" w:date="2025-03-06T02:16:00Z" w16du:dateUtc="2025-03-05T21:16:00Z">
          <w:pPr>
            <w:widowControl/>
            <w:numPr>
              <w:ilvl w:val="1"/>
              <w:numId w:val="29"/>
            </w:numPr>
            <w:tabs>
              <w:tab w:val="num" w:pos="1440"/>
            </w:tabs>
            <w:spacing w:before="100" w:beforeAutospacing="1" w:after="100" w:afterAutospacing="1" w:line="240" w:lineRule="auto"/>
            <w:ind w:left="1440" w:hanging="360"/>
          </w:pPr>
        </w:pPrChange>
      </w:pPr>
      <w:ins w:id="271" w:author="Medeu Ametay" w:date="2025-03-06T02:15:00Z" w16du:dateUtc="2025-03-05T21:15:00Z">
        <w:r w:rsidRPr="0037089E">
          <w:rPr>
            <w:rFonts w:ascii="Arial" w:hAnsi="Arial" w:cs="Arial"/>
            <w:lang w:eastAsia="ru-RU"/>
            <w:rPrChange w:id="272" w:author="Medeu Ametay" w:date="2025-03-06T02:16:00Z" w16du:dateUtc="2025-03-05T21:16:00Z">
              <w:rPr>
                <w:sz w:val="24"/>
                <w:szCs w:val="24"/>
                <w:lang w:val="ru-RU" w:eastAsia="ru-RU"/>
              </w:rPr>
            </w:rPrChange>
          </w:rPr>
          <w:t>Description: The name of the party.</w:t>
        </w:r>
      </w:ins>
    </w:p>
    <w:p w14:paraId="25F2F0BD" w14:textId="77777777" w:rsidR="0037089E" w:rsidRPr="0037089E" w:rsidRDefault="0037089E" w:rsidP="0037089E">
      <w:pPr>
        <w:widowControl/>
        <w:numPr>
          <w:ilvl w:val="0"/>
          <w:numId w:val="29"/>
        </w:numPr>
        <w:spacing w:before="100" w:beforeAutospacing="1" w:after="100" w:afterAutospacing="1" w:line="240" w:lineRule="auto"/>
        <w:rPr>
          <w:ins w:id="273" w:author="Medeu Ametay" w:date="2025-03-06T02:15:00Z" w16du:dateUtc="2025-03-05T21:15:00Z"/>
          <w:rFonts w:ascii="Arial" w:hAnsi="Arial" w:cs="Arial"/>
          <w:lang w:val="ru-RU" w:eastAsia="ru-RU"/>
          <w:rPrChange w:id="274" w:author="Medeu Ametay" w:date="2025-03-06T02:16:00Z" w16du:dateUtc="2025-03-05T21:16:00Z">
            <w:rPr>
              <w:ins w:id="275" w:author="Medeu Ametay" w:date="2025-03-06T02:15:00Z" w16du:dateUtc="2025-03-05T21:15:00Z"/>
              <w:sz w:val="24"/>
              <w:szCs w:val="24"/>
              <w:lang w:val="ru-RU" w:eastAsia="ru-RU"/>
            </w:rPr>
          </w:rPrChange>
        </w:rPr>
      </w:pPr>
      <w:proofErr w:type="spellStart"/>
      <w:ins w:id="276" w:author="Medeu Ametay" w:date="2025-03-06T02:15:00Z" w16du:dateUtc="2025-03-05T21:15:00Z">
        <w:r w:rsidRPr="0037089E">
          <w:rPr>
            <w:rFonts w:ascii="Arial" w:hAnsi="Arial" w:cs="Arial"/>
            <w:b/>
            <w:bCs/>
            <w:lang w:val="ru-RU" w:eastAsia="ru-RU"/>
            <w:rPrChange w:id="277" w:author="Medeu Ametay" w:date="2025-03-06T02:16:00Z" w16du:dateUtc="2025-03-05T21:16:00Z">
              <w:rPr>
                <w:b/>
                <w:bCs/>
                <w:sz w:val="24"/>
                <w:szCs w:val="24"/>
                <w:lang w:val="ru-RU" w:eastAsia="ru-RU"/>
              </w:rPr>
            </w:rPrChange>
          </w:rPr>
          <w:t>address</w:t>
        </w:r>
        <w:proofErr w:type="spellEnd"/>
      </w:ins>
    </w:p>
    <w:p w14:paraId="740A3CE0" w14:textId="77777777" w:rsidR="0037089E" w:rsidRPr="0037089E" w:rsidRDefault="0037089E" w:rsidP="00A651F7">
      <w:pPr>
        <w:widowControl/>
        <w:numPr>
          <w:ilvl w:val="1"/>
          <w:numId w:val="42"/>
        </w:numPr>
        <w:spacing w:before="100" w:beforeAutospacing="1" w:after="100" w:afterAutospacing="1" w:line="240" w:lineRule="auto"/>
        <w:rPr>
          <w:ins w:id="278" w:author="Medeu Ametay" w:date="2025-03-06T02:15:00Z" w16du:dateUtc="2025-03-05T21:15:00Z"/>
          <w:rFonts w:ascii="Arial" w:hAnsi="Arial" w:cs="Arial"/>
          <w:lang w:val="ru-RU" w:eastAsia="ru-RU"/>
          <w:rPrChange w:id="279" w:author="Medeu Ametay" w:date="2025-03-06T02:16:00Z" w16du:dateUtc="2025-03-05T21:16:00Z">
            <w:rPr>
              <w:ins w:id="280" w:author="Medeu Ametay" w:date="2025-03-06T02:15:00Z" w16du:dateUtc="2025-03-05T21:15:00Z"/>
              <w:sz w:val="24"/>
              <w:szCs w:val="24"/>
              <w:lang w:val="ru-RU" w:eastAsia="ru-RU"/>
            </w:rPr>
          </w:rPrChange>
        </w:rPr>
        <w:pPrChange w:id="281" w:author="Medeu Ametay" w:date="2025-03-06T02:16:00Z" w16du:dateUtc="2025-03-05T21:16:00Z">
          <w:pPr>
            <w:widowControl/>
            <w:numPr>
              <w:ilvl w:val="1"/>
              <w:numId w:val="29"/>
            </w:numPr>
            <w:tabs>
              <w:tab w:val="num" w:pos="1440"/>
            </w:tabs>
            <w:spacing w:before="100" w:beforeAutospacing="1" w:after="100" w:afterAutospacing="1" w:line="240" w:lineRule="auto"/>
            <w:ind w:left="1440" w:hanging="360"/>
          </w:pPr>
        </w:pPrChange>
      </w:pPr>
      <w:ins w:id="282" w:author="Medeu Ametay" w:date="2025-03-06T02:15:00Z" w16du:dateUtc="2025-03-05T21:15:00Z">
        <w:r w:rsidRPr="0037089E">
          <w:rPr>
            <w:rFonts w:ascii="Arial" w:hAnsi="Arial" w:cs="Arial"/>
            <w:lang w:val="ru-RU" w:eastAsia="ru-RU"/>
            <w:rPrChange w:id="283" w:author="Medeu Ametay" w:date="2025-03-06T02:16:00Z" w16du:dateUtc="2025-03-05T21:16:00Z">
              <w:rPr>
                <w:sz w:val="24"/>
                <w:szCs w:val="24"/>
                <w:lang w:val="ru-RU" w:eastAsia="ru-RU"/>
              </w:rPr>
            </w:rPrChange>
          </w:rPr>
          <w:t xml:space="preserve">Data Type: </w:t>
        </w:r>
        <w:proofErr w:type="gramStart"/>
        <w:r w:rsidRPr="0037089E">
          <w:rPr>
            <w:rFonts w:ascii="Arial" w:hAnsi="Arial" w:cs="Arial"/>
            <w:lang w:val="ru-RU" w:eastAsia="ru-RU"/>
            <w:rPrChange w:id="284" w:author="Medeu Ametay" w:date="2025-03-06T02:16:00Z" w16du:dateUtc="2025-03-05T21:16:00Z">
              <w:rPr>
                <w:rFonts w:ascii="Courier New" w:hAnsi="Courier New" w:cs="Courier New"/>
                <w:lang w:val="ru-RU" w:eastAsia="ru-RU"/>
              </w:rPr>
            </w:rPrChange>
          </w:rPr>
          <w:t>VARCHAR(</w:t>
        </w:r>
        <w:proofErr w:type="gramEnd"/>
        <w:r w:rsidRPr="0037089E">
          <w:rPr>
            <w:rFonts w:ascii="Arial" w:hAnsi="Arial" w:cs="Arial"/>
            <w:lang w:val="ru-RU" w:eastAsia="ru-RU"/>
            <w:rPrChange w:id="285" w:author="Medeu Ametay" w:date="2025-03-06T02:16:00Z" w16du:dateUtc="2025-03-05T21:16:00Z">
              <w:rPr>
                <w:rFonts w:ascii="Courier New" w:hAnsi="Courier New" w:cs="Courier New"/>
                <w:lang w:val="ru-RU" w:eastAsia="ru-RU"/>
              </w:rPr>
            </w:rPrChange>
          </w:rPr>
          <w:t>255)</w:t>
        </w:r>
      </w:ins>
    </w:p>
    <w:p w14:paraId="47CE62BF" w14:textId="77777777" w:rsidR="0037089E" w:rsidRPr="0037089E" w:rsidRDefault="0037089E" w:rsidP="00A651F7">
      <w:pPr>
        <w:widowControl/>
        <w:numPr>
          <w:ilvl w:val="1"/>
          <w:numId w:val="42"/>
        </w:numPr>
        <w:spacing w:before="100" w:beforeAutospacing="1" w:after="100" w:afterAutospacing="1" w:line="240" w:lineRule="auto"/>
        <w:rPr>
          <w:ins w:id="286" w:author="Medeu Ametay" w:date="2025-03-06T02:15:00Z" w16du:dateUtc="2025-03-05T21:15:00Z"/>
          <w:rFonts w:ascii="Arial" w:hAnsi="Arial" w:cs="Arial"/>
          <w:lang w:val="ru-RU" w:eastAsia="ru-RU"/>
          <w:rPrChange w:id="287" w:author="Medeu Ametay" w:date="2025-03-06T02:16:00Z" w16du:dateUtc="2025-03-05T21:16:00Z">
            <w:rPr>
              <w:ins w:id="288" w:author="Medeu Ametay" w:date="2025-03-06T02:15:00Z" w16du:dateUtc="2025-03-05T21:15:00Z"/>
              <w:sz w:val="24"/>
              <w:szCs w:val="24"/>
              <w:lang w:val="ru-RU" w:eastAsia="ru-RU"/>
            </w:rPr>
          </w:rPrChange>
        </w:rPr>
        <w:pPrChange w:id="289" w:author="Medeu Ametay" w:date="2025-03-06T02:16:00Z" w16du:dateUtc="2025-03-05T21:16:00Z">
          <w:pPr>
            <w:widowControl/>
            <w:numPr>
              <w:ilvl w:val="1"/>
              <w:numId w:val="29"/>
            </w:numPr>
            <w:tabs>
              <w:tab w:val="num" w:pos="1440"/>
            </w:tabs>
            <w:spacing w:before="100" w:beforeAutospacing="1" w:after="100" w:afterAutospacing="1" w:line="240" w:lineRule="auto"/>
            <w:ind w:left="1440" w:hanging="360"/>
          </w:pPr>
        </w:pPrChange>
      </w:pPr>
      <w:ins w:id="290" w:author="Medeu Ametay" w:date="2025-03-06T02:15:00Z" w16du:dateUtc="2025-03-05T21:15:00Z">
        <w:r w:rsidRPr="0037089E">
          <w:rPr>
            <w:rFonts w:ascii="Arial" w:hAnsi="Arial" w:cs="Arial"/>
            <w:lang w:val="ru-RU" w:eastAsia="ru-RU"/>
            <w:rPrChange w:id="291" w:author="Medeu Ametay" w:date="2025-03-06T02:16:00Z" w16du:dateUtc="2025-03-05T21:16:00Z">
              <w:rPr>
                <w:sz w:val="24"/>
                <w:szCs w:val="24"/>
                <w:lang w:val="ru-RU" w:eastAsia="ru-RU"/>
              </w:rPr>
            </w:rPrChange>
          </w:rPr>
          <w:t>Properties: (</w:t>
        </w:r>
        <w:proofErr w:type="spellStart"/>
        <w:r w:rsidRPr="0037089E">
          <w:rPr>
            <w:rFonts w:ascii="Arial" w:hAnsi="Arial" w:cs="Arial"/>
            <w:lang w:val="ru-RU" w:eastAsia="ru-RU"/>
            <w:rPrChange w:id="292" w:author="Medeu Ametay" w:date="2025-03-06T02:16:00Z" w16du:dateUtc="2025-03-05T21:16:00Z">
              <w:rPr>
                <w:sz w:val="24"/>
                <w:szCs w:val="24"/>
                <w:lang w:val="ru-RU" w:eastAsia="ru-RU"/>
              </w:rPr>
            </w:rPrChange>
          </w:rPr>
          <w:t>Optional</w:t>
        </w:r>
        <w:proofErr w:type="spellEnd"/>
        <w:r w:rsidRPr="0037089E">
          <w:rPr>
            <w:rFonts w:ascii="Arial" w:hAnsi="Arial" w:cs="Arial"/>
            <w:lang w:val="ru-RU" w:eastAsia="ru-RU"/>
            <w:rPrChange w:id="293" w:author="Medeu Ametay" w:date="2025-03-06T02:16:00Z" w16du:dateUtc="2025-03-05T21:16:00Z">
              <w:rPr>
                <w:sz w:val="24"/>
                <w:szCs w:val="24"/>
                <w:lang w:val="ru-RU" w:eastAsia="ru-RU"/>
              </w:rPr>
            </w:rPrChange>
          </w:rPr>
          <w:t>)</w:t>
        </w:r>
      </w:ins>
    </w:p>
    <w:p w14:paraId="53AF1F83" w14:textId="77777777" w:rsidR="0037089E" w:rsidRPr="0037089E" w:rsidRDefault="0037089E" w:rsidP="00A651F7">
      <w:pPr>
        <w:widowControl/>
        <w:numPr>
          <w:ilvl w:val="1"/>
          <w:numId w:val="42"/>
        </w:numPr>
        <w:spacing w:before="100" w:beforeAutospacing="1" w:after="100" w:afterAutospacing="1" w:line="240" w:lineRule="auto"/>
        <w:rPr>
          <w:ins w:id="294" w:author="Medeu Ametay" w:date="2025-03-06T02:15:00Z" w16du:dateUtc="2025-03-05T21:15:00Z"/>
          <w:rFonts w:ascii="Arial" w:hAnsi="Arial" w:cs="Arial"/>
          <w:lang w:eastAsia="ru-RU"/>
          <w:rPrChange w:id="295" w:author="Medeu Ametay" w:date="2025-03-06T02:16:00Z" w16du:dateUtc="2025-03-05T21:16:00Z">
            <w:rPr>
              <w:ins w:id="296" w:author="Medeu Ametay" w:date="2025-03-06T02:15:00Z" w16du:dateUtc="2025-03-05T21:15:00Z"/>
              <w:sz w:val="24"/>
              <w:szCs w:val="24"/>
              <w:lang w:val="ru-RU" w:eastAsia="ru-RU"/>
            </w:rPr>
          </w:rPrChange>
        </w:rPr>
        <w:pPrChange w:id="297" w:author="Medeu Ametay" w:date="2025-03-06T02:16:00Z" w16du:dateUtc="2025-03-05T21:16:00Z">
          <w:pPr>
            <w:widowControl/>
            <w:numPr>
              <w:ilvl w:val="1"/>
              <w:numId w:val="29"/>
            </w:numPr>
            <w:tabs>
              <w:tab w:val="num" w:pos="1440"/>
            </w:tabs>
            <w:spacing w:before="100" w:beforeAutospacing="1" w:after="100" w:afterAutospacing="1" w:line="240" w:lineRule="auto"/>
            <w:ind w:left="1440" w:hanging="360"/>
          </w:pPr>
        </w:pPrChange>
      </w:pPr>
      <w:ins w:id="298" w:author="Medeu Ametay" w:date="2025-03-06T02:15:00Z" w16du:dateUtc="2025-03-05T21:15:00Z">
        <w:r w:rsidRPr="0037089E">
          <w:rPr>
            <w:rFonts w:ascii="Arial" w:hAnsi="Arial" w:cs="Arial"/>
            <w:lang w:eastAsia="ru-RU"/>
            <w:rPrChange w:id="299" w:author="Medeu Ametay" w:date="2025-03-06T02:16:00Z" w16du:dateUtc="2025-03-05T21:16:00Z">
              <w:rPr>
                <w:sz w:val="24"/>
                <w:szCs w:val="24"/>
                <w:lang w:val="ru-RU" w:eastAsia="ru-RU"/>
              </w:rPr>
            </w:rPrChange>
          </w:rPr>
          <w:t>Description: Mailing or physical address of the party.</w:t>
        </w:r>
      </w:ins>
    </w:p>
    <w:p w14:paraId="0058D489" w14:textId="77777777" w:rsidR="0037089E" w:rsidRPr="0037089E" w:rsidRDefault="0037089E" w:rsidP="0037089E">
      <w:pPr>
        <w:widowControl/>
        <w:numPr>
          <w:ilvl w:val="0"/>
          <w:numId w:val="29"/>
        </w:numPr>
        <w:spacing w:before="100" w:beforeAutospacing="1" w:after="100" w:afterAutospacing="1" w:line="240" w:lineRule="auto"/>
        <w:rPr>
          <w:ins w:id="300" w:author="Medeu Ametay" w:date="2025-03-06T02:15:00Z" w16du:dateUtc="2025-03-05T21:15:00Z"/>
          <w:rFonts w:ascii="Arial" w:hAnsi="Arial" w:cs="Arial"/>
          <w:lang w:val="ru-RU" w:eastAsia="ru-RU"/>
          <w:rPrChange w:id="301" w:author="Medeu Ametay" w:date="2025-03-06T02:16:00Z" w16du:dateUtc="2025-03-05T21:16:00Z">
            <w:rPr>
              <w:ins w:id="302" w:author="Medeu Ametay" w:date="2025-03-06T02:15:00Z" w16du:dateUtc="2025-03-05T21:15:00Z"/>
              <w:sz w:val="24"/>
              <w:szCs w:val="24"/>
              <w:lang w:val="ru-RU" w:eastAsia="ru-RU"/>
            </w:rPr>
          </w:rPrChange>
        </w:rPr>
      </w:pPr>
      <w:proofErr w:type="spellStart"/>
      <w:ins w:id="303" w:author="Medeu Ametay" w:date="2025-03-06T02:15:00Z" w16du:dateUtc="2025-03-05T21:15:00Z">
        <w:r w:rsidRPr="0037089E">
          <w:rPr>
            <w:rFonts w:ascii="Arial" w:hAnsi="Arial" w:cs="Arial"/>
            <w:b/>
            <w:bCs/>
            <w:lang w:val="ru-RU" w:eastAsia="ru-RU"/>
            <w:rPrChange w:id="304" w:author="Medeu Ametay" w:date="2025-03-06T02:16:00Z" w16du:dateUtc="2025-03-05T21:16:00Z">
              <w:rPr>
                <w:b/>
                <w:bCs/>
                <w:sz w:val="24"/>
                <w:szCs w:val="24"/>
                <w:lang w:val="ru-RU" w:eastAsia="ru-RU"/>
              </w:rPr>
            </w:rPrChange>
          </w:rPr>
          <w:t>phone</w:t>
        </w:r>
        <w:proofErr w:type="spellEnd"/>
      </w:ins>
    </w:p>
    <w:p w14:paraId="6ADE4D7B" w14:textId="77777777" w:rsidR="0037089E" w:rsidRPr="0037089E" w:rsidRDefault="0037089E" w:rsidP="00A651F7">
      <w:pPr>
        <w:widowControl/>
        <w:numPr>
          <w:ilvl w:val="1"/>
          <w:numId w:val="43"/>
        </w:numPr>
        <w:spacing w:before="100" w:beforeAutospacing="1" w:after="100" w:afterAutospacing="1" w:line="240" w:lineRule="auto"/>
        <w:rPr>
          <w:ins w:id="305" w:author="Medeu Ametay" w:date="2025-03-06T02:15:00Z" w16du:dateUtc="2025-03-05T21:15:00Z"/>
          <w:rFonts w:ascii="Arial" w:hAnsi="Arial" w:cs="Arial"/>
          <w:lang w:val="ru-RU" w:eastAsia="ru-RU"/>
          <w:rPrChange w:id="306" w:author="Medeu Ametay" w:date="2025-03-06T02:16:00Z" w16du:dateUtc="2025-03-05T21:16:00Z">
            <w:rPr>
              <w:ins w:id="307" w:author="Medeu Ametay" w:date="2025-03-06T02:15:00Z" w16du:dateUtc="2025-03-05T21:15:00Z"/>
              <w:sz w:val="24"/>
              <w:szCs w:val="24"/>
              <w:lang w:val="ru-RU" w:eastAsia="ru-RU"/>
            </w:rPr>
          </w:rPrChange>
        </w:rPr>
        <w:pPrChange w:id="308" w:author="Medeu Ametay" w:date="2025-03-06T02:17:00Z" w16du:dateUtc="2025-03-05T21:17:00Z">
          <w:pPr>
            <w:widowControl/>
            <w:numPr>
              <w:ilvl w:val="1"/>
              <w:numId w:val="29"/>
            </w:numPr>
            <w:tabs>
              <w:tab w:val="num" w:pos="1440"/>
            </w:tabs>
            <w:spacing w:before="100" w:beforeAutospacing="1" w:after="100" w:afterAutospacing="1" w:line="240" w:lineRule="auto"/>
            <w:ind w:left="1440" w:hanging="360"/>
          </w:pPr>
        </w:pPrChange>
      </w:pPr>
      <w:ins w:id="309" w:author="Medeu Ametay" w:date="2025-03-06T02:15:00Z" w16du:dateUtc="2025-03-05T21:15:00Z">
        <w:r w:rsidRPr="0037089E">
          <w:rPr>
            <w:rFonts w:ascii="Arial" w:hAnsi="Arial" w:cs="Arial"/>
            <w:lang w:val="ru-RU" w:eastAsia="ru-RU"/>
            <w:rPrChange w:id="310" w:author="Medeu Ametay" w:date="2025-03-06T02:16:00Z" w16du:dateUtc="2025-03-05T21:16:00Z">
              <w:rPr>
                <w:sz w:val="24"/>
                <w:szCs w:val="24"/>
                <w:lang w:val="ru-RU" w:eastAsia="ru-RU"/>
              </w:rPr>
            </w:rPrChange>
          </w:rPr>
          <w:t xml:space="preserve">Data Type: </w:t>
        </w:r>
        <w:proofErr w:type="gramStart"/>
        <w:r w:rsidRPr="0037089E">
          <w:rPr>
            <w:rFonts w:ascii="Arial" w:hAnsi="Arial" w:cs="Arial"/>
            <w:lang w:val="ru-RU" w:eastAsia="ru-RU"/>
            <w:rPrChange w:id="311" w:author="Medeu Ametay" w:date="2025-03-06T02:16:00Z" w16du:dateUtc="2025-03-05T21:16:00Z">
              <w:rPr>
                <w:rFonts w:ascii="Courier New" w:hAnsi="Courier New" w:cs="Courier New"/>
                <w:lang w:val="ru-RU" w:eastAsia="ru-RU"/>
              </w:rPr>
            </w:rPrChange>
          </w:rPr>
          <w:t>VARCHAR(</w:t>
        </w:r>
        <w:proofErr w:type="gramEnd"/>
        <w:r w:rsidRPr="0037089E">
          <w:rPr>
            <w:rFonts w:ascii="Arial" w:hAnsi="Arial" w:cs="Arial"/>
            <w:lang w:val="ru-RU" w:eastAsia="ru-RU"/>
            <w:rPrChange w:id="312" w:author="Medeu Ametay" w:date="2025-03-06T02:16:00Z" w16du:dateUtc="2025-03-05T21:16:00Z">
              <w:rPr>
                <w:rFonts w:ascii="Courier New" w:hAnsi="Courier New" w:cs="Courier New"/>
                <w:lang w:val="ru-RU" w:eastAsia="ru-RU"/>
              </w:rPr>
            </w:rPrChange>
          </w:rPr>
          <w:t>20)</w:t>
        </w:r>
      </w:ins>
    </w:p>
    <w:p w14:paraId="6D4F4CFC" w14:textId="77777777" w:rsidR="0037089E" w:rsidRPr="0037089E" w:rsidRDefault="0037089E" w:rsidP="00A651F7">
      <w:pPr>
        <w:widowControl/>
        <w:numPr>
          <w:ilvl w:val="1"/>
          <w:numId w:val="43"/>
        </w:numPr>
        <w:spacing w:before="100" w:beforeAutospacing="1" w:after="100" w:afterAutospacing="1" w:line="240" w:lineRule="auto"/>
        <w:rPr>
          <w:ins w:id="313" w:author="Medeu Ametay" w:date="2025-03-06T02:15:00Z" w16du:dateUtc="2025-03-05T21:15:00Z"/>
          <w:rFonts w:ascii="Arial" w:hAnsi="Arial" w:cs="Arial"/>
          <w:lang w:val="ru-RU" w:eastAsia="ru-RU"/>
          <w:rPrChange w:id="314" w:author="Medeu Ametay" w:date="2025-03-06T02:16:00Z" w16du:dateUtc="2025-03-05T21:16:00Z">
            <w:rPr>
              <w:ins w:id="315" w:author="Medeu Ametay" w:date="2025-03-06T02:15:00Z" w16du:dateUtc="2025-03-05T21:15:00Z"/>
              <w:sz w:val="24"/>
              <w:szCs w:val="24"/>
              <w:lang w:val="ru-RU" w:eastAsia="ru-RU"/>
            </w:rPr>
          </w:rPrChange>
        </w:rPr>
        <w:pPrChange w:id="316" w:author="Medeu Ametay" w:date="2025-03-06T02:17:00Z" w16du:dateUtc="2025-03-05T21:17:00Z">
          <w:pPr>
            <w:widowControl/>
            <w:numPr>
              <w:ilvl w:val="1"/>
              <w:numId w:val="29"/>
            </w:numPr>
            <w:tabs>
              <w:tab w:val="num" w:pos="1440"/>
            </w:tabs>
            <w:spacing w:before="100" w:beforeAutospacing="1" w:after="100" w:afterAutospacing="1" w:line="240" w:lineRule="auto"/>
            <w:ind w:left="1440" w:hanging="360"/>
          </w:pPr>
        </w:pPrChange>
      </w:pPr>
      <w:ins w:id="317" w:author="Medeu Ametay" w:date="2025-03-06T02:15:00Z" w16du:dateUtc="2025-03-05T21:15:00Z">
        <w:r w:rsidRPr="0037089E">
          <w:rPr>
            <w:rFonts w:ascii="Arial" w:hAnsi="Arial" w:cs="Arial"/>
            <w:lang w:val="ru-RU" w:eastAsia="ru-RU"/>
            <w:rPrChange w:id="318" w:author="Medeu Ametay" w:date="2025-03-06T02:16:00Z" w16du:dateUtc="2025-03-05T21:16:00Z">
              <w:rPr>
                <w:sz w:val="24"/>
                <w:szCs w:val="24"/>
                <w:lang w:val="ru-RU" w:eastAsia="ru-RU"/>
              </w:rPr>
            </w:rPrChange>
          </w:rPr>
          <w:t>Properties: (</w:t>
        </w:r>
        <w:proofErr w:type="spellStart"/>
        <w:r w:rsidRPr="0037089E">
          <w:rPr>
            <w:rFonts w:ascii="Arial" w:hAnsi="Arial" w:cs="Arial"/>
            <w:lang w:val="ru-RU" w:eastAsia="ru-RU"/>
            <w:rPrChange w:id="319" w:author="Medeu Ametay" w:date="2025-03-06T02:16:00Z" w16du:dateUtc="2025-03-05T21:16:00Z">
              <w:rPr>
                <w:sz w:val="24"/>
                <w:szCs w:val="24"/>
                <w:lang w:val="ru-RU" w:eastAsia="ru-RU"/>
              </w:rPr>
            </w:rPrChange>
          </w:rPr>
          <w:t>Optional</w:t>
        </w:r>
        <w:proofErr w:type="spellEnd"/>
        <w:r w:rsidRPr="0037089E">
          <w:rPr>
            <w:rFonts w:ascii="Arial" w:hAnsi="Arial" w:cs="Arial"/>
            <w:lang w:val="ru-RU" w:eastAsia="ru-RU"/>
            <w:rPrChange w:id="320" w:author="Medeu Ametay" w:date="2025-03-06T02:16:00Z" w16du:dateUtc="2025-03-05T21:16:00Z">
              <w:rPr>
                <w:sz w:val="24"/>
                <w:szCs w:val="24"/>
                <w:lang w:val="ru-RU" w:eastAsia="ru-RU"/>
              </w:rPr>
            </w:rPrChange>
          </w:rPr>
          <w:t>)</w:t>
        </w:r>
      </w:ins>
    </w:p>
    <w:p w14:paraId="16495DF4" w14:textId="77777777" w:rsidR="0037089E" w:rsidRPr="0037089E" w:rsidRDefault="0037089E" w:rsidP="00A651F7">
      <w:pPr>
        <w:widowControl/>
        <w:numPr>
          <w:ilvl w:val="1"/>
          <w:numId w:val="43"/>
        </w:numPr>
        <w:spacing w:before="100" w:beforeAutospacing="1" w:after="100" w:afterAutospacing="1" w:line="240" w:lineRule="auto"/>
        <w:rPr>
          <w:ins w:id="321" w:author="Medeu Ametay" w:date="2025-03-06T02:15:00Z" w16du:dateUtc="2025-03-05T21:15:00Z"/>
          <w:rFonts w:ascii="Arial" w:hAnsi="Arial" w:cs="Arial"/>
          <w:lang w:val="ru-RU" w:eastAsia="ru-RU"/>
          <w:rPrChange w:id="322" w:author="Medeu Ametay" w:date="2025-03-06T02:16:00Z" w16du:dateUtc="2025-03-05T21:16:00Z">
            <w:rPr>
              <w:ins w:id="323" w:author="Medeu Ametay" w:date="2025-03-06T02:15:00Z" w16du:dateUtc="2025-03-05T21:15:00Z"/>
              <w:sz w:val="24"/>
              <w:szCs w:val="24"/>
              <w:lang w:val="ru-RU" w:eastAsia="ru-RU"/>
            </w:rPr>
          </w:rPrChange>
        </w:rPr>
        <w:pPrChange w:id="324" w:author="Medeu Ametay" w:date="2025-03-06T02:17:00Z" w16du:dateUtc="2025-03-05T21:17:00Z">
          <w:pPr>
            <w:widowControl/>
            <w:numPr>
              <w:ilvl w:val="1"/>
              <w:numId w:val="29"/>
            </w:numPr>
            <w:tabs>
              <w:tab w:val="num" w:pos="1440"/>
            </w:tabs>
            <w:spacing w:before="100" w:beforeAutospacing="1" w:after="100" w:afterAutospacing="1" w:line="240" w:lineRule="auto"/>
            <w:ind w:left="1440" w:hanging="360"/>
          </w:pPr>
        </w:pPrChange>
      </w:pPr>
      <w:proofErr w:type="spellStart"/>
      <w:ins w:id="325" w:author="Medeu Ametay" w:date="2025-03-06T02:15:00Z" w16du:dateUtc="2025-03-05T21:15:00Z">
        <w:r w:rsidRPr="0037089E">
          <w:rPr>
            <w:rFonts w:ascii="Arial" w:hAnsi="Arial" w:cs="Arial"/>
            <w:lang w:val="ru-RU" w:eastAsia="ru-RU"/>
            <w:rPrChange w:id="326" w:author="Medeu Ametay" w:date="2025-03-06T02:16:00Z" w16du:dateUtc="2025-03-05T21:16:00Z">
              <w:rPr>
                <w:sz w:val="24"/>
                <w:szCs w:val="24"/>
                <w:lang w:val="ru-RU" w:eastAsia="ru-RU"/>
              </w:rPr>
            </w:rPrChange>
          </w:rPr>
          <w:t>Description</w:t>
        </w:r>
        <w:proofErr w:type="spellEnd"/>
        <w:r w:rsidRPr="0037089E">
          <w:rPr>
            <w:rFonts w:ascii="Arial" w:hAnsi="Arial" w:cs="Arial"/>
            <w:lang w:val="ru-RU" w:eastAsia="ru-RU"/>
            <w:rPrChange w:id="327" w:author="Medeu Ametay" w:date="2025-03-06T02:16:00Z" w16du:dateUtc="2025-03-05T21:16:00Z">
              <w:rPr>
                <w:sz w:val="24"/>
                <w:szCs w:val="24"/>
                <w:lang w:val="ru-RU" w:eastAsia="ru-RU"/>
              </w:rPr>
            </w:rPrChange>
          </w:rPr>
          <w:t xml:space="preserve">: Contact </w:t>
        </w:r>
        <w:proofErr w:type="spellStart"/>
        <w:r w:rsidRPr="0037089E">
          <w:rPr>
            <w:rFonts w:ascii="Arial" w:hAnsi="Arial" w:cs="Arial"/>
            <w:lang w:val="ru-RU" w:eastAsia="ru-RU"/>
            <w:rPrChange w:id="328" w:author="Medeu Ametay" w:date="2025-03-06T02:16:00Z" w16du:dateUtc="2025-03-05T21:16:00Z">
              <w:rPr>
                <w:sz w:val="24"/>
                <w:szCs w:val="24"/>
                <w:lang w:val="ru-RU" w:eastAsia="ru-RU"/>
              </w:rPr>
            </w:rPrChange>
          </w:rPr>
          <w:t>phone</w:t>
        </w:r>
        <w:proofErr w:type="spellEnd"/>
        <w:r w:rsidRPr="0037089E">
          <w:rPr>
            <w:rFonts w:ascii="Arial" w:hAnsi="Arial" w:cs="Arial"/>
            <w:lang w:val="ru-RU" w:eastAsia="ru-RU"/>
            <w:rPrChange w:id="329" w:author="Medeu Ametay" w:date="2025-03-06T02:16:00Z" w16du:dateUtc="2025-03-05T21:16:00Z">
              <w:rPr>
                <w:sz w:val="24"/>
                <w:szCs w:val="24"/>
                <w:lang w:val="ru-RU" w:eastAsia="ru-RU"/>
              </w:rPr>
            </w:rPrChange>
          </w:rPr>
          <w:t xml:space="preserve"> </w:t>
        </w:r>
        <w:proofErr w:type="spellStart"/>
        <w:r w:rsidRPr="0037089E">
          <w:rPr>
            <w:rFonts w:ascii="Arial" w:hAnsi="Arial" w:cs="Arial"/>
            <w:lang w:val="ru-RU" w:eastAsia="ru-RU"/>
            <w:rPrChange w:id="330" w:author="Medeu Ametay" w:date="2025-03-06T02:16:00Z" w16du:dateUtc="2025-03-05T21:16:00Z">
              <w:rPr>
                <w:sz w:val="24"/>
                <w:szCs w:val="24"/>
                <w:lang w:val="ru-RU" w:eastAsia="ru-RU"/>
              </w:rPr>
            </w:rPrChange>
          </w:rPr>
          <w:t>number</w:t>
        </w:r>
        <w:proofErr w:type="spellEnd"/>
        <w:r w:rsidRPr="0037089E">
          <w:rPr>
            <w:rFonts w:ascii="Arial" w:hAnsi="Arial" w:cs="Arial"/>
            <w:lang w:val="ru-RU" w:eastAsia="ru-RU"/>
            <w:rPrChange w:id="331" w:author="Medeu Ametay" w:date="2025-03-06T02:16:00Z" w16du:dateUtc="2025-03-05T21:16:00Z">
              <w:rPr>
                <w:sz w:val="24"/>
                <w:szCs w:val="24"/>
                <w:lang w:val="ru-RU" w:eastAsia="ru-RU"/>
              </w:rPr>
            </w:rPrChange>
          </w:rPr>
          <w:t>.</w:t>
        </w:r>
      </w:ins>
    </w:p>
    <w:p w14:paraId="17A61D9A" w14:textId="77777777" w:rsidR="0037089E" w:rsidRPr="0037089E" w:rsidRDefault="0037089E" w:rsidP="0037089E">
      <w:pPr>
        <w:widowControl/>
        <w:numPr>
          <w:ilvl w:val="0"/>
          <w:numId w:val="29"/>
        </w:numPr>
        <w:spacing w:before="100" w:beforeAutospacing="1" w:after="100" w:afterAutospacing="1" w:line="240" w:lineRule="auto"/>
        <w:rPr>
          <w:ins w:id="332" w:author="Medeu Ametay" w:date="2025-03-06T02:15:00Z" w16du:dateUtc="2025-03-05T21:15:00Z"/>
          <w:rFonts w:ascii="Arial" w:hAnsi="Arial" w:cs="Arial"/>
          <w:lang w:val="ru-RU" w:eastAsia="ru-RU"/>
          <w:rPrChange w:id="333" w:author="Medeu Ametay" w:date="2025-03-06T02:16:00Z" w16du:dateUtc="2025-03-05T21:16:00Z">
            <w:rPr>
              <w:ins w:id="334" w:author="Medeu Ametay" w:date="2025-03-06T02:15:00Z" w16du:dateUtc="2025-03-05T21:15:00Z"/>
              <w:sz w:val="24"/>
              <w:szCs w:val="24"/>
              <w:lang w:val="ru-RU" w:eastAsia="ru-RU"/>
            </w:rPr>
          </w:rPrChange>
        </w:rPr>
      </w:pPr>
      <w:proofErr w:type="spellStart"/>
      <w:ins w:id="335" w:author="Medeu Ametay" w:date="2025-03-06T02:15:00Z" w16du:dateUtc="2025-03-05T21:15:00Z">
        <w:r w:rsidRPr="0037089E">
          <w:rPr>
            <w:rFonts w:ascii="Arial" w:hAnsi="Arial" w:cs="Arial"/>
            <w:b/>
            <w:bCs/>
            <w:lang w:val="ru-RU" w:eastAsia="ru-RU"/>
            <w:rPrChange w:id="336" w:author="Medeu Ametay" w:date="2025-03-06T02:16:00Z" w16du:dateUtc="2025-03-05T21:16:00Z">
              <w:rPr>
                <w:b/>
                <w:bCs/>
                <w:sz w:val="24"/>
                <w:szCs w:val="24"/>
                <w:lang w:val="ru-RU" w:eastAsia="ru-RU"/>
              </w:rPr>
            </w:rPrChange>
          </w:rPr>
          <w:t>email</w:t>
        </w:r>
        <w:proofErr w:type="spellEnd"/>
      </w:ins>
    </w:p>
    <w:p w14:paraId="5ACA6D1E" w14:textId="77777777" w:rsidR="0037089E" w:rsidRPr="0037089E" w:rsidRDefault="0037089E" w:rsidP="00A651F7">
      <w:pPr>
        <w:widowControl/>
        <w:numPr>
          <w:ilvl w:val="1"/>
          <w:numId w:val="44"/>
        </w:numPr>
        <w:spacing w:before="100" w:beforeAutospacing="1" w:after="100" w:afterAutospacing="1" w:line="240" w:lineRule="auto"/>
        <w:rPr>
          <w:ins w:id="337" w:author="Medeu Ametay" w:date="2025-03-06T02:15:00Z" w16du:dateUtc="2025-03-05T21:15:00Z"/>
          <w:rFonts w:ascii="Arial" w:hAnsi="Arial" w:cs="Arial"/>
          <w:lang w:val="ru-RU" w:eastAsia="ru-RU"/>
          <w:rPrChange w:id="338" w:author="Medeu Ametay" w:date="2025-03-06T02:16:00Z" w16du:dateUtc="2025-03-05T21:16:00Z">
            <w:rPr>
              <w:ins w:id="339" w:author="Medeu Ametay" w:date="2025-03-06T02:15:00Z" w16du:dateUtc="2025-03-05T21:15:00Z"/>
              <w:sz w:val="24"/>
              <w:szCs w:val="24"/>
              <w:lang w:val="ru-RU" w:eastAsia="ru-RU"/>
            </w:rPr>
          </w:rPrChange>
        </w:rPr>
        <w:pPrChange w:id="340" w:author="Medeu Ametay" w:date="2025-03-06T02:17:00Z" w16du:dateUtc="2025-03-05T21:17:00Z">
          <w:pPr>
            <w:widowControl/>
            <w:numPr>
              <w:ilvl w:val="1"/>
              <w:numId w:val="29"/>
            </w:numPr>
            <w:tabs>
              <w:tab w:val="num" w:pos="1440"/>
            </w:tabs>
            <w:spacing w:before="100" w:beforeAutospacing="1" w:after="100" w:afterAutospacing="1" w:line="240" w:lineRule="auto"/>
            <w:ind w:left="1440" w:hanging="360"/>
          </w:pPr>
        </w:pPrChange>
      </w:pPr>
      <w:ins w:id="341" w:author="Medeu Ametay" w:date="2025-03-06T02:15:00Z" w16du:dateUtc="2025-03-05T21:15:00Z">
        <w:r w:rsidRPr="0037089E">
          <w:rPr>
            <w:rFonts w:ascii="Arial" w:hAnsi="Arial" w:cs="Arial"/>
            <w:lang w:val="ru-RU" w:eastAsia="ru-RU"/>
            <w:rPrChange w:id="342" w:author="Medeu Ametay" w:date="2025-03-06T02:16:00Z" w16du:dateUtc="2025-03-05T21:16:00Z">
              <w:rPr>
                <w:sz w:val="24"/>
                <w:szCs w:val="24"/>
                <w:lang w:val="ru-RU" w:eastAsia="ru-RU"/>
              </w:rPr>
            </w:rPrChange>
          </w:rPr>
          <w:t xml:space="preserve">Data Type: </w:t>
        </w:r>
        <w:proofErr w:type="gramStart"/>
        <w:r w:rsidRPr="0037089E">
          <w:rPr>
            <w:rFonts w:ascii="Arial" w:hAnsi="Arial" w:cs="Arial"/>
            <w:lang w:val="ru-RU" w:eastAsia="ru-RU"/>
            <w:rPrChange w:id="343" w:author="Medeu Ametay" w:date="2025-03-06T02:16:00Z" w16du:dateUtc="2025-03-05T21:16:00Z">
              <w:rPr>
                <w:rFonts w:ascii="Courier New" w:hAnsi="Courier New" w:cs="Courier New"/>
                <w:lang w:val="ru-RU" w:eastAsia="ru-RU"/>
              </w:rPr>
            </w:rPrChange>
          </w:rPr>
          <w:t>VARCHAR(</w:t>
        </w:r>
        <w:proofErr w:type="gramEnd"/>
        <w:r w:rsidRPr="0037089E">
          <w:rPr>
            <w:rFonts w:ascii="Arial" w:hAnsi="Arial" w:cs="Arial"/>
            <w:lang w:val="ru-RU" w:eastAsia="ru-RU"/>
            <w:rPrChange w:id="344" w:author="Medeu Ametay" w:date="2025-03-06T02:16:00Z" w16du:dateUtc="2025-03-05T21:16:00Z">
              <w:rPr>
                <w:rFonts w:ascii="Courier New" w:hAnsi="Courier New" w:cs="Courier New"/>
                <w:lang w:val="ru-RU" w:eastAsia="ru-RU"/>
              </w:rPr>
            </w:rPrChange>
          </w:rPr>
          <w:t>100)</w:t>
        </w:r>
      </w:ins>
    </w:p>
    <w:p w14:paraId="22C8FF60" w14:textId="77777777" w:rsidR="0037089E" w:rsidRPr="0037089E" w:rsidRDefault="0037089E" w:rsidP="00A651F7">
      <w:pPr>
        <w:widowControl/>
        <w:numPr>
          <w:ilvl w:val="1"/>
          <w:numId w:val="44"/>
        </w:numPr>
        <w:spacing w:before="100" w:beforeAutospacing="1" w:after="100" w:afterAutospacing="1" w:line="240" w:lineRule="auto"/>
        <w:rPr>
          <w:ins w:id="345" w:author="Medeu Ametay" w:date="2025-03-06T02:15:00Z" w16du:dateUtc="2025-03-05T21:15:00Z"/>
          <w:rFonts w:ascii="Arial" w:hAnsi="Arial" w:cs="Arial"/>
          <w:lang w:val="ru-RU" w:eastAsia="ru-RU"/>
          <w:rPrChange w:id="346" w:author="Medeu Ametay" w:date="2025-03-06T02:16:00Z" w16du:dateUtc="2025-03-05T21:16:00Z">
            <w:rPr>
              <w:ins w:id="347" w:author="Medeu Ametay" w:date="2025-03-06T02:15:00Z" w16du:dateUtc="2025-03-05T21:15:00Z"/>
              <w:sz w:val="24"/>
              <w:szCs w:val="24"/>
              <w:lang w:val="ru-RU" w:eastAsia="ru-RU"/>
            </w:rPr>
          </w:rPrChange>
        </w:rPr>
        <w:pPrChange w:id="348" w:author="Medeu Ametay" w:date="2025-03-06T02:17:00Z" w16du:dateUtc="2025-03-05T21:17:00Z">
          <w:pPr>
            <w:widowControl/>
            <w:numPr>
              <w:ilvl w:val="1"/>
              <w:numId w:val="29"/>
            </w:numPr>
            <w:tabs>
              <w:tab w:val="num" w:pos="1440"/>
            </w:tabs>
            <w:spacing w:before="100" w:beforeAutospacing="1" w:after="100" w:afterAutospacing="1" w:line="240" w:lineRule="auto"/>
            <w:ind w:left="1440" w:hanging="360"/>
          </w:pPr>
        </w:pPrChange>
      </w:pPr>
      <w:ins w:id="349" w:author="Medeu Ametay" w:date="2025-03-06T02:15:00Z" w16du:dateUtc="2025-03-05T21:15:00Z">
        <w:r w:rsidRPr="0037089E">
          <w:rPr>
            <w:rFonts w:ascii="Arial" w:hAnsi="Arial" w:cs="Arial"/>
            <w:lang w:val="ru-RU" w:eastAsia="ru-RU"/>
            <w:rPrChange w:id="350" w:author="Medeu Ametay" w:date="2025-03-06T02:16:00Z" w16du:dateUtc="2025-03-05T21:16:00Z">
              <w:rPr>
                <w:sz w:val="24"/>
                <w:szCs w:val="24"/>
                <w:lang w:val="ru-RU" w:eastAsia="ru-RU"/>
              </w:rPr>
            </w:rPrChange>
          </w:rPr>
          <w:t>Properties: (</w:t>
        </w:r>
        <w:proofErr w:type="spellStart"/>
        <w:r w:rsidRPr="0037089E">
          <w:rPr>
            <w:rFonts w:ascii="Arial" w:hAnsi="Arial" w:cs="Arial"/>
            <w:lang w:val="ru-RU" w:eastAsia="ru-RU"/>
            <w:rPrChange w:id="351" w:author="Medeu Ametay" w:date="2025-03-06T02:16:00Z" w16du:dateUtc="2025-03-05T21:16:00Z">
              <w:rPr>
                <w:sz w:val="24"/>
                <w:szCs w:val="24"/>
                <w:lang w:val="ru-RU" w:eastAsia="ru-RU"/>
              </w:rPr>
            </w:rPrChange>
          </w:rPr>
          <w:t>Optional</w:t>
        </w:r>
        <w:proofErr w:type="spellEnd"/>
        <w:r w:rsidRPr="0037089E">
          <w:rPr>
            <w:rFonts w:ascii="Arial" w:hAnsi="Arial" w:cs="Arial"/>
            <w:lang w:val="ru-RU" w:eastAsia="ru-RU"/>
            <w:rPrChange w:id="352" w:author="Medeu Ametay" w:date="2025-03-06T02:16:00Z" w16du:dateUtc="2025-03-05T21:16:00Z">
              <w:rPr>
                <w:sz w:val="24"/>
                <w:szCs w:val="24"/>
                <w:lang w:val="ru-RU" w:eastAsia="ru-RU"/>
              </w:rPr>
            </w:rPrChange>
          </w:rPr>
          <w:t>)</w:t>
        </w:r>
      </w:ins>
    </w:p>
    <w:p w14:paraId="13F9D9CC" w14:textId="77777777" w:rsidR="0037089E" w:rsidRPr="0037089E" w:rsidRDefault="0037089E" w:rsidP="00A651F7">
      <w:pPr>
        <w:widowControl/>
        <w:numPr>
          <w:ilvl w:val="1"/>
          <w:numId w:val="44"/>
        </w:numPr>
        <w:spacing w:before="100" w:beforeAutospacing="1" w:after="100" w:afterAutospacing="1" w:line="240" w:lineRule="auto"/>
        <w:rPr>
          <w:ins w:id="353" w:author="Medeu Ametay" w:date="2025-03-06T02:15:00Z" w16du:dateUtc="2025-03-05T21:15:00Z"/>
          <w:rFonts w:ascii="Arial" w:hAnsi="Arial" w:cs="Arial"/>
          <w:lang w:val="ru-RU" w:eastAsia="ru-RU"/>
          <w:rPrChange w:id="354" w:author="Medeu Ametay" w:date="2025-03-06T02:16:00Z" w16du:dateUtc="2025-03-05T21:16:00Z">
            <w:rPr>
              <w:ins w:id="355" w:author="Medeu Ametay" w:date="2025-03-06T02:15:00Z" w16du:dateUtc="2025-03-05T21:15:00Z"/>
              <w:sz w:val="24"/>
              <w:szCs w:val="24"/>
              <w:lang w:val="ru-RU" w:eastAsia="ru-RU"/>
            </w:rPr>
          </w:rPrChange>
        </w:rPr>
        <w:pPrChange w:id="356" w:author="Medeu Ametay" w:date="2025-03-06T02:17:00Z" w16du:dateUtc="2025-03-05T21:17:00Z">
          <w:pPr>
            <w:widowControl/>
            <w:numPr>
              <w:ilvl w:val="1"/>
              <w:numId w:val="29"/>
            </w:numPr>
            <w:tabs>
              <w:tab w:val="num" w:pos="1440"/>
            </w:tabs>
            <w:spacing w:before="100" w:beforeAutospacing="1" w:after="100" w:afterAutospacing="1" w:line="240" w:lineRule="auto"/>
            <w:ind w:left="1440" w:hanging="360"/>
          </w:pPr>
        </w:pPrChange>
      </w:pPr>
      <w:proofErr w:type="spellStart"/>
      <w:ins w:id="357" w:author="Medeu Ametay" w:date="2025-03-06T02:15:00Z" w16du:dateUtc="2025-03-05T21:15:00Z">
        <w:r w:rsidRPr="0037089E">
          <w:rPr>
            <w:rFonts w:ascii="Arial" w:hAnsi="Arial" w:cs="Arial"/>
            <w:lang w:val="ru-RU" w:eastAsia="ru-RU"/>
            <w:rPrChange w:id="358" w:author="Medeu Ametay" w:date="2025-03-06T02:16:00Z" w16du:dateUtc="2025-03-05T21:16:00Z">
              <w:rPr>
                <w:sz w:val="24"/>
                <w:szCs w:val="24"/>
                <w:lang w:val="ru-RU" w:eastAsia="ru-RU"/>
              </w:rPr>
            </w:rPrChange>
          </w:rPr>
          <w:t>Description</w:t>
        </w:r>
        <w:proofErr w:type="spellEnd"/>
        <w:r w:rsidRPr="0037089E">
          <w:rPr>
            <w:rFonts w:ascii="Arial" w:hAnsi="Arial" w:cs="Arial"/>
            <w:lang w:val="ru-RU" w:eastAsia="ru-RU"/>
            <w:rPrChange w:id="359" w:author="Medeu Ametay" w:date="2025-03-06T02:16:00Z" w16du:dateUtc="2025-03-05T21:16:00Z">
              <w:rPr>
                <w:sz w:val="24"/>
                <w:szCs w:val="24"/>
                <w:lang w:val="ru-RU" w:eastAsia="ru-RU"/>
              </w:rPr>
            </w:rPrChange>
          </w:rPr>
          <w:t xml:space="preserve">: </w:t>
        </w:r>
        <w:proofErr w:type="spellStart"/>
        <w:r w:rsidRPr="0037089E">
          <w:rPr>
            <w:rFonts w:ascii="Arial" w:hAnsi="Arial" w:cs="Arial"/>
            <w:lang w:val="ru-RU" w:eastAsia="ru-RU"/>
            <w:rPrChange w:id="360" w:author="Medeu Ametay" w:date="2025-03-06T02:16:00Z" w16du:dateUtc="2025-03-05T21:16:00Z">
              <w:rPr>
                <w:sz w:val="24"/>
                <w:szCs w:val="24"/>
                <w:lang w:val="ru-RU" w:eastAsia="ru-RU"/>
              </w:rPr>
            </w:rPrChange>
          </w:rPr>
          <w:t>Email</w:t>
        </w:r>
        <w:proofErr w:type="spellEnd"/>
        <w:r w:rsidRPr="0037089E">
          <w:rPr>
            <w:rFonts w:ascii="Arial" w:hAnsi="Arial" w:cs="Arial"/>
            <w:lang w:val="ru-RU" w:eastAsia="ru-RU"/>
            <w:rPrChange w:id="361" w:author="Medeu Ametay" w:date="2025-03-06T02:16:00Z" w16du:dateUtc="2025-03-05T21:16:00Z">
              <w:rPr>
                <w:sz w:val="24"/>
                <w:szCs w:val="24"/>
                <w:lang w:val="ru-RU" w:eastAsia="ru-RU"/>
              </w:rPr>
            </w:rPrChange>
          </w:rPr>
          <w:t xml:space="preserve"> </w:t>
        </w:r>
        <w:proofErr w:type="spellStart"/>
        <w:r w:rsidRPr="0037089E">
          <w:rPr>
            <w:rFonts w:ascii="Arial" w:hAnsi="Arial" w:cs="Arial"/>
            <w:lang w:val="ru-RU" w:eastAsia="ru-RU"/>
            <w:rPrChange w:id="362" w:author="Medeu Ametay" w:date="2025-03-06T02:16:00Z" w16du:dateUtc="2025-03-05T21:16:00Z">
              <w:rPr>
                <w:sz w:val="24"/>
                <w:szCs w:val="24"/>
                <w:lang w:val="ru-RU" w:eastAsia="ru-RU"/>
              </w:rPr>
            </w:rPrChange>
          </w:rPr>
          <w:t>address</w:t>
        </w:r>
        <w:proofErr w:type="spellEnd"/>
        <w:r w:rsidRPr="0037089E">
          <w:rPr>
            <w:rFonts w:ascii="Arial" w:hAnsi="Arial" w:cs="Arial"/>
            <w:lang w:val="ru-RU" w:eastAsia="ru-RU"/>
            <w:rPrChange w:id="363" w:author="Medeu Ametay" w:date="2025-03-06T02:16:00Z" w16du:dateUtc="2025-03-05T21:16:00Z">
              <w:rPr>
                <w:sz w:val="24"/>
                <w:szCs w:val="24"/>
                <w:lang w:val="ru-RU" w:eastAsia="ru-RU"/>
              </w:rPr>
            </w:rPrChange>
          </w:rPr>
          <w:t>.</w:t>
        </w:r>
      </w:ins>
    </w:p>
    <w:p w14:paraId="73252B5E" w14:textId="77777777" w:rsidR="0037089E" w:rsidRPr="0037089E" w:rsidRDefault="0037089E" w:rsidP="0037089E">
      <w:pPr>
        <w:widowControl/>
        <w:spacing w:line="240" w:lineRule="auto"/>
        <w:rPr>
          <w:ins w:id="364" w:author="Medeu Ametay" w:date="2025-03-06T02:15:00Z" w16du:dateUtc="2025-03-05T21:15:00Z"/>
          <w:rFonts w:ascii="Arial" w:hAnsi="Arial" w:cs="Arial"/>
          <w:lang w:val="ru-RU" w:eastAsia="ru-RU"/>
          <w:rPrChange w:id="365" w:author="Medeu Ametay" w:date="2025-03-06T02:16:00Z" w16du:dateUtc="2025-03-05T21:16:00Z">
            <w:rPr>
              <w:ins w:id="366" w:author="Medeu Ametay" w:date="2025-03-06T02:15:00Z" w16du:dateUtc="2025-03-05T21:15:00Z"/>
              <w:sz w:val="24"/>
              <w:szCs w:val="24"/>
              <w:lang w:val="ru-RU" w:eastAsia="ru-RU"/>
            </w:rPr>
          </w:rPrChange>
        </w:rPr>
      </w:pPr>
      <w:ins w:id="367" w:author="Medeu Ametay" w:date="2025-03-06T02:15:00Z" w16du:dateUtc="2025-03-05T21:15:00Z">
        <w:r w:rsidRPr="0037089E">
          <w:rPr>
            <w:rFonts w:ascii="Arial" w:hAnsi="Arial" w:cs="Arial"/>
            <w:lang w:val="ru-RU" w:eastAsia="ru-RU"/>
            <w:rPrChange w:id="368" w:author="Medeu Ametay" w:date="2025-03-06T02:16:00Z" w16du:dateUtc="2025-03-05T21:16:00Z">
              <w:rPr>
                <w:sz w:val="24"/>
                <w:szCs w:val="24"/>
                <w:lang w:val="ru-RU" w:eastAsia="ru-RU"/>
              </w:rPr>
            </w:rPrChange>
          </w:rPr>
          <w:pict w14:anchorId="6D6C2380">
            <v:rect id="_x0000_i1079" style="width:0;height:1.5pt" o:hralign="center" o:hrstd="t" o:hr="t" fillcolor="#a0a0a0" stroked="f"/>
          </w:pict>
        </w:r>
      </w:ins>
    </w:p>
    <w:p w14:paraId="73FDA131" w14:textId="77777777" w:rsidR="0037089E" w:rsidRPr="0037089E" w:rsidRDefault="0037089E" w:rsidP="00A651F7">
      <w:pPr>
        <w:widowControl/>
        <w:spacing w:before="100" w:beforeAutospacing="1" w:after="100" w:afterAutospacing="1" w:line="240" w:lineRule="auto"/>
        <w:outlineLvl w:val="2"/>
        <w:rPr>
          <w:ins w:id="369" w:author="Medeu Ametay" w:date="2025-03-06T02:15:00Z" w16du:dateUtc="2025-03-05T21:15:00Z"/>
          <w:rFonts w:ascii="Arial" w:hAnsi="Arial" w:cs="Arial"/>
          <w:b/>
          <w:bCs/>
          <w:lang w:val="ru-RU" w:eastAsia="ru-RU"/>
          <w:rPrChange w:id="370" w:author="Medeu Ametay" w:date="2025-03-06T02:16:00Z" w16du:dateUtc="2025-03-05T21:16:00Z">
            <w:rPr>
              <w:ins w:id="371" w:author="Medeu Ametay" w:date="2025-03-06T02:15:00Z" w16du:dateUtc="2025-03-05T21:15:00Z"/>
              <w:b/>
              <w:bCs/>
              <w:sz w:val="27"/>
              <w:szCs w:val="27"/>
              <w:lang w:val="ru-RU" w:eastAsia="ru-RU"/>
            </w:rPr>
          </w:rPrChange>
        </w:rPr>
        <w:pPrChange w:id="372" w:author="Medeu Ametay" w:date="2025-03-06T02:17:00Z" w16du:dateUtc="2025-03-05T21:17:00Z">
          <w:pPr>
            <w:widowControl/>
            <w:numPr>
              <w:numId w:val="29"/>
            </w:numPr>
            <w:spacing w:before="100" w:beforeAutospacing="1" w:after="100" w:afterAutospacing="1" w:line="240" w:lineRule="auto"/>
            <w:outlineLvl w:val="2"/>
          </w:pPr>
        </w:pPrChange>
      </w:pPr>
      <w:ins w:id="373" w:author="Medeu Ametay" w:date="2025-03-06T02:15:00Z" w16du:dateUtc="2025-03-05T21:15:00Z">
        <w:r w:rsidRPr="0037089E">
          <w:rPr>
            <w:rFonts w:ascii="Arial" w:hAnsi="Arial" w:cs="Arial"/>
            <w:b/>
            <w:bCs/>
            <w:lang w:val="ru-RU" w:eastAsia="ru-RU"/>
            <w:rPrChange w:id="374" w:author="Medeu Ametay" w:date="2025-03-06T02:16:00Z" w16du:dateUtc="2025-03-05T21:16:00Z">
              <w:rPr>
                <w:b/>
                <w:bCs/>
                <w:sz w:val="27"/>
                <w:szCs w:val="27"/>
                <w:lang w:val="ru-RU" w:eastAsia="ru-RU"/>
              </w:rPr>
            </w:rPrChange>
          </w:rPr>
          <w:lastRenderedPageBreak/>
          <w:t xml:space="preserve">2. </w:t>
        </w:r>
        <w:proofErr w:type="spellStart"/>
        <w:r w:rsidRPr="0037089E">
          <w:rPr>
            <w:rFonts w:ascii="Arial" w:hAnsi="Arial" w:cs="Arial"/>
            <w:b/>
            <w:bCs/>
            <w:lang w:val="ru-RU" w:eastAsia="ru-RU"/>
            <w:rPrChange w:id="375" w:author="Medeu Ametay" w:date="2025-03-06T02:16:00Z" w16du:dateUtc="2025-03-05T21:16:00Z">
              <w:rPr>
                <w:b/>
                <w:bCs/>
                <w:sz w:val="27"/>
                <w:szCs w:val="27"/>
                <w:lang w:val="ru-RU" w:eastAsia="ru-RU"/>
              </w:rPr>
            </w:rPrChange>
          </w:rPr>
          <w:t>Role</w:t>
        </w:r>
        <w:proofErr w:type="spellEnd"/>
      </w:ins>
    </w:p>
    <w:p w14:paraId="641DD24E" w14:textId="77777777" w:rsidR="0037089E" w:rsidRPr="0037089E" w:rsidRDefault="0037089E" w:rsidP="0037089E">
      <w:pPr>
        <w:widowControl/>
        <w:numPr>
          <w:ilvl w:val="0"/>
          <w:numId w:val="30"/>
        </w:numPr>
        <w:spacing w:before="100" w:beforeAutospacing="1" w:after="100" w:afterAutospacing="1" w:line="240" w:lineRule="auto"/>
        <w:rPr>
          <w:ins w:id="376" w:author="Medeu Ametay" w:date="2025-03-06T02:15:00Z" w16du:dateUtc="2025-03-05T21:15:00Z"/>
          <w:rFonts w:ascii="Arial" w:hAnsi="Arial" w:cs="Arial"/>
          <w:lang w:val="ru-RU" w:eastAsia="ru-RU"/>
          <w:rPrChange w:id="377" w:author="Medeu Ametay" w:date="2025-03-06T02:16:00Z" w16du:dateUtc="2025-03-05T21:16:00Z">
            <w:rPr>
              <w:ins w:id="378" w:author="Medeu Ametay" w:date="2025-03-06T02:15:00Z" w16du:dateUtc="2025-03-05T21:15:00Z"/>
              <w:sz w:val="24"/>
              <w:szCs w:val="24"/>
              <w:lang w:val="ru-RU" w:eastAsia="ru-RU"/>
            </w:rPr>
          </w:rPrChange>
        </w:rPr>
      </w:pPr>
      <w:proofErr w:type="spellStart"/>
      <w:ins w:id="379" w:author="Medeu Ametay" w:date="2025-03-06T02:15:00Z" w16du:dateUtc="2025-03-05T21:15:00Z">
        <w:r w:rsidRPr="0037089E">
          <w:rPr>
            <w:rFonts w:ascii="Arial" w:hAnsi="Arial" w:cs="Arial"/>
            <w:b/>
            <w:bCs/>
            <w:lang w:val="ru-RU" w:eastAsia="ru-RU"/>
            <w:rPrChange w:id="380" w:author="Medeu Ametay" w:date="2025-03-06T02:16:00Z" w16du:dateUtc="2025-03-05T21:16:00Z">
              <w:rPr>
                <w:b/>
                <w:bCs/>
                <w:sz w:val="24"/>
                <w:szCs w:val="24"/>
                <w:lang w:val="ru-RU" w:eastAsia="ru-RU"/>
              </w:rPr>
            </w:rPrChange>
          </w:rPr>
          <w:t>role_id</w:t>
        </w:r>
        <w:proofErr w:type="spellEnd"/>
      </w:ins>
    </w:p>
    <w:p w14:paraId="6719DDC4" w14:textId="77777777" w:rsidR="0037089E" w:rsidRPr="0037089E" w:rsidRDefault="0037089E" w:rsidP="00A651F7">
      <w:pPr>
        <w:widowControl/>
        <w:numPr>
          <w:ilvl w:val="1"/>
          <w:numId w:val="45"/>
        </w:numPr>
        <w:spacing w:before="100" w:beforeAutospacing="1" w:after="100" w:afterAutospacing="1" w:line="240" w:lineRule="auto"/>
        <w:rPr>
          <w:ins w:id="381" w:author="Medeu Ametay" w:date="2025-03-06T02:15:00Z" w16du:dateUtc="2025-03-05T21:15:00Z"/>
          <w:rFonts w:ascii="Arial" w:hAnsi="Arial" w:cs="Arial"/>
          <w:lang w:val="ru-RU" w:eastAsia="ru-RU"/>
          <w:rPrChange w:id="382" w:author="Medeu Ametay" w:date="2025-03-06T02:16:00Z" w16du:dateUtc="2025-03-05T21:16:00Z">
            <w:rPr>
              <w:ins w:id="383" w:author="Medeu Ametay" w:date="2025-03-06T02:15:00Z" w16du:dateUtc="2025-03-05T21:15:00Z"/>
              <w:sz w:val="24"/>
              <w:szCs w:val="24"/>
              <w:lang w:val="ru-RU" w:eastAsia="ru-RU"/>
            </w:rPr>
          </w:rPrChange>
        </w:rPr>
        <w:pPrChange w:id="384" w:author="Medeu Ametay" w:date="2025-03-06T02:17:00Z" w16du:dateUtc="2025-03-05T21:17:00Z">
          <w:pPr>
            <w:widowControl/>
            <w:numPr>
              <w:ilvl w:val="1"/>
              <w:numId w:val="30"/>
            </w:numPr>
            <w:tabs>
              <w:tab w:val="num" w:pos="1440"/>
            </w:tabs>
            <w:spacing w:before="100" w:beforeAutospacing="1" w:after="100" w:afterAutospacing="1" w:line="240" w:lineRule="auto"/>
            <w:ind w:left="1440" w:hanging="360"/>
          </w:pPr>
        </w:pPrChange>
      </w:pPr>
      <w:ins w:id="385" w:author="Medeu Ametay" w:date="2025-03-06T02:15:00Z" w16du:dateUtc="2025-03-05T21:15:00Z">
        <w:r w:rsidRPr="0037089E">
          <w:rPr>
            <w:rFonts w:ascii="Arial" w:hAnsi="Arial" w:cs="Arial"/>
            <w:lang w:val="ru-RU" w:eastAsia="ru-RU"/>
            <w:rPrChange w:id="386"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387" w:author="Medeu Ametay" w:date="2025-03-06T02:16:00Z" w16du:dateUtc="2025-03-05T21:16:00Z">
              <w:rPr>
                <w:rFonts w:ascii="Courier New" w:hAnsi="Courier New" w:cs="Courier New"/>
                <w:lang w:val="ru-RU" w:eastAsia="ru-RU"/>
              </w:rPr>
            </w:rPrChange>
          </w:rPr>
          <w:t>SERIAL</w:t>
        </w:r>
      </w:ins>
    </w:p>
    <w:p w14:paraId="665D8377" w14:textId="77777777" w:rsidR="0037089E" w:rsidRPr="0037089E" w:rsidRDefault="0037089E" w:rsidP="00A651F7">
      <w:pPr>
        <w:widowControl/>
        <w:numPr>
          <w:ilvl w:val="1"/>
          <w:numId w:val="45"/>
        </w:numPr>
        <w:spacing w:before="100" w:beforeAutospacing="1" w:after="100" w:afterAutospacing="1" w:line="240" w:lineRule="auto"/>
        <w:rPr>
          <w:ins w:id="388" w:author="Medeu Ametay" w:date="2025-03-06T02:15:00Z" w16du:dateUtc="2025-03-05T21:15:00Z"/>
          <w:rFonts w:ascii="Arial" w:hAnsi="Arial" w:cs="Arial"/>
          <w:lang w:val="ru-RU" w:eastAsia="ru-RU"/>
          <w:rPrChange w:id="389" w:author="Medeu Ametay" w:date="2025-03-06T02:16:00Z" w16du:dateUtc="2025-03-05T21:16:00Z">
            <w:rPr>
              <w:ins w:id="390" w:author="Medeu Ametay" w:date="2025-03-06T02:15:00Z" w16du:dateUtc="2025-03-05T21:15:00Z"/>
              <w:sz w:val="24"/>
              <w:szCs w:val="24"/>
              <w:lang w:val="ru-RU" w:eastAsia="ru-RU"/>
            </w:rPr>
          </w:rPrChange>
        </w:rPr>
        <w:pPrChange w:id="391" w:author="Medeu Ametay" w:date="2025-03-06T02:17:00Z" w16du:dateUtc="2025-03-05T21:17:00Z">
          <w:pPr>
            <w:widowControl/>
            <w:numPr>
              <w:ilvl w:val="1"/>
              <w:numId w:val="30"/>
            </w:numPr>
            <w:tabs>
              <w:tab w:val="num" w:pos="1440"/>
            </w:tabs>
            <w:spacing w:before="100" w:beforeAutospacing="1" w:after="100" w:afterAutospacing="1" w:line="240" w:lineRule="auto"/>
            <w:ind w:left="1440" w:hanging="360"/>
          </w:pPr>
        </w:pPrChange>
      </w:pPr>
      <w:ins w:id="392" w:author="Medeu Ametay" w:date="2025-03-06T02:15:00Z" w16du:dateUtc="2025-03-05T21:15:00Z">
        <w:r w:rsidRPr="0037089E">
          <w:rPr>
            <w:rFonts w:ascii="Arial" w:hAnsi="Arial" w:cs="Arial"/>
            <w:lang w:val="ru-RU" w:eastAsia="ru-RU"/>
            <w:rPrChange w:id="393" w:author="Medeu Ametay" w:date="2025-03-06T02:16:00Z" w16du:dateUtc="2025-03-05T21:16:00Z">
              <w:rPr>
                <w:sz w:val="24"/>
                <w:szCs w:val="24"/>
                <w:lang w:val="ru-RU" w:eastAsia="ru-RU"/>
              </w:rPr>
            </w:rPrChange>
          </w:rPr>
          <w:t xml:space="preserve">Properties: </w:t>
        </w:r>
        <w:proofErr w:type="spellStart"/>
        <w:r w:rsidRPr="0037089E">
          <w:rPr>
            <w:rFonts w:ascii="Arial" w:hAnsi="Arial" w:cs="Arial"/>
            <w:lang w:val="ru-RU" w:eastAsia="ru-RU"/>
            <w:rPrChange w:id="394" w:author="Medeu Ametay" w:date="2025-03-06T02:16:00Z" w16du:dateUtc="2025-03-05T21:16:00Z">
              <w:rPr>
                <w:sz w:val="24"/>
                <w:szCs w:val="24"/>
                <w:lang w:val="ru-RU" w:eastAsia="ru-RU"/>
              </w:rPr>
            </w:rPrChange>
          </w:rPr>
          <w:t>Primary</w:t>
        </w:r>
        <w:proofErr w:type="spellEnd"/>
        <w:r w:rsidRPr="0037089E">
          <w:rPr>
            <w:rFonts w:ascii="Arial" w:hAnsi="Arial" w:cs="Arial"/>
            <w:lang w:val="ru-RU" w:eastAsia="ru-RU"/>
            <w:rPrChange w:id="395" w:author="Medeu Ametay" w:date="2025-03-06T02:16:00Z" w16du:dateUtc="2025-03-05T21:16:00Z">
              <w:rPr>
                <w:sz w:val="24"/>
                <w:szCs w:val="24"/>
                <w:lang w:val="ru-RU" w:eastAsia="ru-RU"/>
              </w:rPr>
            </w:rPrChange>
          </w:rPr>
          <w:t xml:space="preserve"> Key</w:t>
        </w:r>
      </w:ins>
    </w:p>
    <w:p w14:paraId="2C894F36" w14:textId="77777777" w:rsidR="0037089E" w:rsidRPr="0037089E" w:rsidRDefault="0037089E" w:rsidP="00A651F7">
      <w:pPr>
        <w:widowControl/>
        <w:numPr>
          <w:ilvl w:val="1"/>
          <w:numId w:val="45"/>
        </w:numPr>
        <w:spacing w:before="100" w:beforeAutospacing="1" w:after="100" w:afterAutospacing="1" w:line="240" w:lineRule="auto"/>
        <w:rPr>
          <w:ins w:id="396" w:author="Medeu Ametay" w:date="2025-03-06T02:15:00Z" w16du:dateUtc="2025-03-05T21:15:00Z"/>
          <w:rFonts w:ascii="Arial" w:hAnsi="Arial" w:cs="Arial"/>
          <w:lang w:eastAsia="ru-RU"/>
          <w:rPrChange w:id="397" w:author="Medeu Ametay" w:date="2025-03-06T02:16:00Z" w16du:dateUtc="2025-03-05T21:16:00Z">
            <w:rPr>
              <w:ins w:id="398" w:author="Medeu Ametay" w:date="2025-03-06T02:15:00Z" w16du:dateUtc="2025-03-05T21:15:00Z"/>
              <w:sz w:val="24"/>
              <w:szCs w:val="24"/>
              <w:lang w:val="ru-RU" w:eastAsia="ru-RU"/>
            </w:rPr>
          </w:rPrChange>
        </w:rPr>
        <w:pPrChange w:id="399" w:author="Medeu Ametay" w:date="2025-03-06T02:17:00Z" w16du:dateUtc="2025-03-05T21:17:00Z">
          <w:pPr>
            <w:widowControl/>
            <w:numPr>
              <w:ilvl w:val="1"/>
              <w:numId w:val="30"/>
            </w:numPr>
            <w:tabs>
              <w:tab w:val="num" w:pos="1440"/>
            </w:tabs>
            <w:spacing w:before="100" w:beforeAutospacing="1" w:after="100" w:afterAutospacing="1" w:line="240" w:lineRule="auto"/>
            <w:ind w:left="1440" w:hanging="360"/>
          </w:pPr>
        </w:pPrChange>
      </w:pPr>
      <w:ins w:id="400" w:author="Medeu Ametay" w:date="2025-03-06T02:15:00Z" w16du:dateUtc="2025-03-05T21:15:00Z">
        <w:r w:rsidRPr="0037089E">
          <w:rPr>
            <w:rFonts w:ascii="Arial" w:hAnsi="Arial" w:cs="Arial"/>
            <w:lang w:eastAsia="ru-RU"/>
            <w:rPrChange w:id="401" w:author="Medeu Ametay" w:date="2025-03-06T02:16:00Z" w16du:dateUtc="2025-03-05T21:16:00Z">
              <w:rPr>
                <w:sz w:val="24"/>
                <w:szCs w:val="24"/>
                <w:lang w:val="ru-RU" w:eastAsia="ru-RU"/>
              </w:rPr>
            </w:rPrChange>
          </w:rPr>
          <w:t>Description: Unique identifier for each role.</w:t>
        </w:r>
      </w:ins>
    </w:p>
    <w:p w14:paraId="2AB0A26F" w14:textId="77777777" w:rsidR="0037089E" w:rsidRPr="0037089E" w:rsidRDefault="0037089E" w:rsidP="0037089E">
      <w:pPr>
        <w:widowControl/>
        <w:numPr>
          <w:ilvl w:val="0"/>
          <w:numId w:val="30"/>
        </w:numPr>
        <w:spacing w:before="100" w:beforeAutospacing="1" w:after="100" w:afterAutospacing="1" w:line="240" w:lineRule="auto"/>
        <w:rPr>
          <w:ins w:id="402" w:author="Medeu Ametay" w:date="2025-03-06T02:15:00Z" w16du:dateUtc="2025-03-05T21:15:00Z"/>
          <w:rFonts w:ascii="Arial" w:hAnsi="Arial" w:cs="Arial"/>
          <w:lang w:val="ru-RU" w:eastAsia="ru-RU"/>
          <w:rPrChange w:id="403" w:author="Medeu Ametay" w:date="2025-03-06T02:16:00Z" w16du:dateUtc="2025-03-05T21:16:00Z">
            <w:rPr>
              <w:ins w:id="404" w:author="Medeu Ametay" w:date="2025-03-06T02:15:00Z" w16du:dateUtc="2025-03-05T21:15:00Z"/>
              <w:sz w:val="24"/>
              <w:szCs w:val="24"/>
              <w:lang w:val="ru-RU" w:eastAsia="ru-RU"/>
            </w:rPr>
          </w:rPrChange>
        </w:rPr>
      </w:pPr>
      <w:proofErr w:type="spellStart"/>
      <w:ins w:id="405" w:author="Medeu Ametay" w:date="2025-03-06T02:15:00Z" w16du:dateUtc="2025-03-05T21:15:00Z">
        <w:r w:rsidRPr="0037089E">
          <w:rPr>
            <w:rFonts w:ascii="Arial" w:hAnsi="Arial" w:cs="Arial"/>
            <w:b/>
            <w:bCs/>
            <w:lang w:val="ru-RU" w:eastAsia="ru-RU"/>
            <w:rPrChange w:id="406" w:author="Medeu Ametay" w:date="2025-03-06T02:16:00Z" w16du:dateUtc="2025-03-05T21:16:00Z">
              <w:rPr>
                <w:b/>
                <w:bCs/>
                <w:sz w:val="24"/>
                <w:szCs w:val="24"/>
                <w:lang w:val="ru-RU" w:eastAsia="ru-RU"/>
              </w:rPr>
            </w:rPrChange>
          </w:rPr>
          <w:t>role_name</w:t>
        </w:r>
        <w:proofErr w:type="spellEnd"/>
      </w:ins>
    </w:p>
    <w:p w14:paraId="555451AB" w14:textId="77777777" w:rsidR="0037089E" w:rsidRPr="0037089E" w:rsidRDefault="0037089E" w:rsidP="00A651F7">
      <w:pPr>
        <w:widowControl/>
        <w:numPr>
          <w:ilvl w:val="1"/>
          <w:numId w:val="46"/>
        </w:numPr>
        <w:spacing w:before="100" w:beforeAutospacing="1" w:after="100" w:afterAutospacing="1" w:line="240" w:lineRule="auto"/>
        <w:rPr>
          <w:ins w:id="407" w:author="Medeu Ametay" w:date="2025-03-06T02:15:00Z" w16du:dateUtc="2025-03-05T21:15:00Z"/>
          <w:rFonts w:ascii="Arial" w:hAnsi="Arial" w:cs="Arial"/>
          <w:lang w:val="ru-RU" w:eastAsia="ru-RU"/>
          <w:rPrChange w:id="408" w:author="Medeu Ametay" w:date="2025-03-06T02:16:00Z" w16du:dateUtc="2025-03-05T21:16:00Z">
            <w:rPr>
              <w:ins w:id="409" w:author="Medeu Ametay" w:date="2025-03-06T02:15:00Z" w16du:dateUtc="2025-03-05T21:15:00Z"/>
              <w:sz w:val="24"/>
              <w:szCs w:val="24"/>
              <w:lang w:val="ru-RU" w:eastAsia="ru-RU"/>
            </w:rPr>
          </w:rPrChange>
        </w:rPr>
        <w:pPrChange w:id="410" w:author="Medeu Ametay" w:date="2025-03-06T02:17:00Z" w16du:dateUtc="2025-03-05T21:17:00Z">
          <w:pPr>
            <w:widowControl/>
            <w:numPr>
              <w:ilvl w:val="1"/>
              <w:numId w:val="30"/>
            </w:numPr>
            <w:tabs>
              <w:tab w:val="num" w:pos="1440"/>
            </w:tabs>
            <w:spacing w:before="100" w:beforeAutospacing="1" w:after="100" w:afterAutospacing="1" w:line="240" w:lineRule="auto"/>
            <w:ind w:left="1440" w:hanging="360"/>
          </w:pPr>
        </w:pPrChange>
      </w:pPr>
      <w:ins w:id="411" w:author="Medeu Ametay" w:date="2025-03-06T02:15:00Z" w16du:dateUtc="2025-03-05T21:15:00Z">
        <w:r w:rsidRPr="0037089E">
          <w:rPr>
            <w:rFonts w:ascii="Arial" w:hAnsi="Arial" w:cs="Arial"/>
            <w:lang w:val="ru-RU" w:eastAsia="ru-RU"/>
            <w:rPrChange w:id="412" w:author="Medeu Ametay" w:date="2025-03-06T02:16:00Z" w16du:dateUtc="2025-03-05T21:16:00Z">
              <w:rPr>
                <w:sz w:val="24"/>
                <w:szCs w:val="24"/>
                <w:lang w:val="ru-RU" w:eastAsia="ru-RU"/>
              </w:rPr>
            </w:rPrChange>
          </w:rPr>
          <w:t xml:space="preserve">Data Type: </w:t>
        </w:r>
        <w:proofErr w:type="gramStart"/>
        <w:r w:rsidRPr="0037089E">
          <w:rPr>
            <w:rFonts w:ascii="Arial" w:hAnsi="Arial" w:cs="Arial"/>
            <w:lang w:val="ru-RU" w:eastAsia="ru-RU"/>
            <w:rPrChange w:id="413" w:author="Medeu Ametay" w:date="2025-03-06T02:16:00Z" w16du:dateUtc="2025-03-05T21:16:00Z">
              <w:rPr>
                <w:rFonts w:ascii="Courier New" w:hAnsi="Courier New" w:cs="Courier New"/>
                <w:lang w:val="ru-RU" w:eastAsia="ru-RU"/>
              </w:rPr>
            </w:rPrChange>
          </w:rPr>
          <w:t>VARCHAR(</w:t>
        </w:r>
        <w:proofErr w:type="gramEnd"/>
        <w:r w:rsidRPr="0037089E">
          <w:rPr>
            <w:rFonts w:ascii="Arial" w:hAnsi="Arial" w:cs="Arial"/>
            <w:lang w:val="ru-RU" w:eastAsia="ru-RU"/>
            <w:rPrChange w:id="414" w:author="Medeu Ametay" w:date="2025-03-06T02:16:00Z" w16du:dateUtc="2025-03-05T21:16:00Z">
              <w:rPr>
                <w:rFonts w:ascii="Courier New" w:hAnsi="Courier New" w:cs="Courier New"/>
                <w:lang w:val="ru-RU" w:eastAsia="ru-RU"/>
              </w:rPr>
            </w:rPrChange>
          </w:rPr>
          <w:t>50)</w:t>
        </w:r>
      </w:ins>
    </w:p>
    <w:p w14:paraId="1ECDE2B1" w14:textId="77777777" w:rsidR="0037089E" w:rsidRPr="0037089E" w:rsidRDefault="0037089E" w:rsidP="00A651F7">
      <w:pPr>
        <w:widowControl/>
        <w:numPr>
          <w:ilvl w:val="1"/>
          <w:numId w:val="46"/>
        </w:numPr>
        <w:spacing w:before="100" w:beforeAutospacing="1" w:after="100" w:afterAutospacing="1" w:line="240" w:lineRule="auto"/>
        <w:rPr>
          <w:ins w:id="415" w:author="Medeu Ametay" w:date="2025-03-06T02:15:00Z" w16du:dateUtc="2025-03-05T21:15:00Z"/>
          <w:rFonts w:ascii="Arial" w:hAnsi="Arial" w:cs="Arial"/>
          <w:lang w:val="ru-RU" w:eastAsia="ru-RU"/>
          <w:rPrChange w:id="416" w:author="Medeu Ametay" w:date="2025-03-06T02:16:00Z" w16du:dateUtc="2025-03-05T21:16:00Z">
            <w:rPr>
              <w:ins w:id="417" w:author="Medeu Ametay" w:date="2025-03-06T02:15:00Z" w16du:dateUtc="2025-03-05T21:15:00Z"/>
              <w:sz w:val="24"/>
              <w:szCs w:val="24"/>
              <w:lang w:val="ru-RU" w:eastAsia="ru-RU"/>
            </w:rPr>
          </w:rPrChange>
        </w:rPr>
        <w:pPrChange w:id="418" w:author="Medeu Ametay" w:date="2025-03-06T02:17:00Z" w16du:dateUtc="2025-03-05T21:17:00Z">
          <w:pPr>
            <w:widowControl/>
            <w:numPr>
              <w:ilvl w:val="1"/>
              <w:numId w:val="30"/>
            </w:numPr>
            <w:tabs>
              <w:tab w:val="num" w:pos="1440"/>
            </w:tabs>
            <w:spacing w:before="100" w:beforeAutospacing="1" w:after="100" w:afterAutospacing="1" w:line="240" w:lineRule="auto"/>
            <w:ind w:left="1440" w:hanging="360"/>
          </w:pPr>
        </w:pPrChange>
      </w:pPr>
      <w:ins w:id="419" w:author="Medeu Ametay" w:date="2025-03-06T02:15:00Z" w16du:dateUtc="2025-03-05T21:15:00Z">
        <w:r w:rsidRPr="0037089E">
          <w:rPr>
            <w:rFonts w:ascii="Arial" w:hAnsi="Arial" w:cs="Arial"/>
            <w:lang w:val="ru-RU" w:eastAsia="ru-RU"/>
            <w:rPrChange w:id="420" w:author="Medeu Ametay" w:date="2025-03-06T02:16:00Z" w16du:dateUtc="2025-03-05T21:16:00Z">
              <w:rPr>
                <w:sz w:val="24"/>
                <w:szCs w:val="24"/>
                <w:lang w:val="ru-RU" w:eastAsia="ru-RU"/>
              </w:rPr>
            </w:rPrChange>
          </w:rPr>
          <w:t>Properties: NOT NULL, UNIQUE</w:t>
        </w:r>
      </w:ins>
    </w:p>
    <w:p w14:paraId="5B7E6469" w14:textId="77777777" w:rsidR="0037089E" w:rsidRPr="0037089E" w:rsidRDefault="0037089E" w:rsidP="00A651F7">
      <w:pPr>
        <w:widowControl/>
        <w:numPr>
          <w:ilvl w:val="1"/>
          <w:numId w:val="46"/>
        </w:numPr>
        <w:spacing w:before="100" w:beforeAutospacing="1" w:after="100" w:afterAutospacing="1" w:line="240" w:lineRule="auto"/>
        <w:rPr>
          <w:ins w:id="421" w:author="Medeu Ametay" w:date="2025-03-06T02:15:00Z" w16du:dateUtc="2025-03-05T21:15:00Z"/>
          <w:rFonts w:ascii="Arial" w:hAnsi="Arial" w:cs="Arial"/>
          <w:lang w:eastAsia="ru-RU"/>
          <w:rPrChange w:id="422" w:author="Medeu Ametay" w:date="2025-03-06T02:16:00Z" w16du:dateUtc="2025-03-05T21:16:00Z">
            <w:rPr>
              <w:ins w:id="423" w:author="Medeu Ametay" w:date="2025-03-06T02:15:00Z" w16du:dateUtc="2025-03-05T21:15:00Z"/>
              <w:sz w:val="24"/>
              <w:szCs w:val="24"/>
              <w:lang w:val="ru-RU" w:eastAsia="ru-RU"/>
            </w:rPr>
          </w:rPrChange>
        </w:rPr>
        <w:pPrChange w:id="424" w:author="Medeu Ametay" w:date="2025-03-06T02:17:00Z" w16du:dateUtc="2025-03-05T21:17:00Z">
          <w:pPr>
            <w:widowControl/>
            <w:numPr>
              <w:ilvl w:val="1"/>
              <w:numId w:val="30"/>
            </w:numPr>
            <w:tabs>
              <w:tab w:val="num" w:pos="1440"/>
            </w:tabs>
            <w:spacing w:before="100" w:beforeAutospacing="1" w:after="100" w:afterAutospacing="1" w:line="240" w:lineRule="auto"/>
            <w:ind w:left="1440" w:hanging="360"/>
          </w:pPr>
        </w:pPrChange>
      </w:pPr>
      <w:ins w:id="425" w:author="Medeu Ametay" w:date="2025-03-06T02:15:00Z" w16du:dateUtc="2025-03-05T21:15:00Z">
        <w:r w:rsidRPr="0037089E">
          <w:rPr>
            <w:rFonts w:ascii="Arial" w:hAnsi="Arial" w:cs="Arial"/>
            <w:lang w:eastAsia="ru-RU"/>
            <w:rPrChange w:id="426" w:author="Medeu Ametay" w:date="2025-03-06T02:16:00Z" w16du:dateUtc="2025-03-05T21:16:00Z">
              <w:rPr>
                <w:sz w:val="24"/>
                <w:szCs w:val="24"/>
                <w:lang w:val="ru-RU" w:eastAsia="ru-RU"/>
              </w:rPr>
            </w:rPrChange>
          </w:rPr>
          <w:t>Description: Name of the role (e.g., Seller, Buyer).</w:t>
        </w:r>
      </w:ins>
    </w:p>
    <w:p w14:paraId="1ADEEE42" w14:textId="77777777" w:rsidR="0037089E" w:rsidRPr="0037089E" w:rsidRDefault="0037089E" w:rsidP="0037089E">
      <w:pPr>
        <w:widowControl/>
        <w:spacing w:line="240" w:lineRule="auto"/>
        <w:rPr>
          <w:ins w:id="427" w:author="Medeu Ametay" w:date="2025-03-06T02:15:00Z" w16du:dateUtc="2025-03-05T21:15:00Z"/>
          <w:rFonts w:ascii="Arial" w:hAnsi="Arial" w:cs="Arial"/>
          <w:lang w:val="ru-RU" w:eastAsia="ru-RU"/>
          <w:rPrChange w:id="428" w:author="Medeu Ametay" w:date="2025-03-06T02:16:00Z" w16du:dateUtc="2025-03-05T21:16:00Z">
            <w:rPr>
              <w:ins w:id="429" w:author="Medeu Ametay" w:date="2025-03-06T02:15:00Z" w16du:dateUtc="2025-03-05T21:15:00Z"/>
              <w:sz w:val="24"/>
              <w:szCs w:val="24"/>
              <w:lang w:val="ru-RU" w:eastAsia="ru-RU"/>
            </w:rPr>
          </w:rPrChange>
        </w:rPr>
      </w:pPr>
      <w:ins w:id="430" w:author="Medeu Ametay" w:date="2025-03-06T02:15:00Z" w16du:dateUtc="2025-03-05T21:15:00Z">
        <w:r w:rsidRPr="0037089E">
          <w:rPr>
            <w:rFonts w:ascii="Arial" w:hAnsi="Arial" w:cs="Arial"/>
            <w:lang w:val="ru-RU" w:eastAsia="ru-RU"/>
            <w:rPrChange w:id="431" w:author="Medeu Ametay" w:date="2025-03-06T02:16:00Z" w16du:dateUtc="2025-03-05T21:16:00Z">
              <w:rPr>
                <w:sz w:val="24"/>
                <w:szCs w:val="24"/>
                <w:lang w:val="ru-RU" w:eastAsia="ru-RU"/>
              </w:rPr>
            </w:rPrChange>
          </w:rPr>
          <w:pict w14:anchorId="689ADBF6">
            <v:rect id="_x0000_i1080" style="width:0;height:1.5pt" o:hralign="center" o:hrstd="t" o:hr="t" fillcolor="#a0a0a0" stroked="f"/>
          </w:pict>
        </w:r>
      </w:ins>
    </w:p>
    <w:p w14:paraId="756712D8" w14:textId="77777777" w:rsidR="0037089E" w:rsidRPr="0037089E" w:rsidRDefault="0037089E" w:rsidP="0037089E">
      <w:pPr>
        <w:widowControl/>
        <w:spacing w:before="100" w:beforeAutospacing="1" w:after="100" w:afterAutospacing="1" w:line="240" w:lineRule="auto"/>
        <w:outlineLvl w:val="2"/>
        <w:rPr>
          <w:ins w:id="432" w:author="Medeu Ametay" w:date="2025-03-06T02:15:00Z" w16du:dateUtc="2025-03-05T21:15:00Z"/>
          <w:rFonts w:ascii="Arial" w:hAnsi="Arial" w:cs="Arial"/>
          <w:b/>
          <w:bCs/>
          <w:lang w:val="ru-RU" w:eastAsia="ru-RU"/>
          <w:rPrChange w:id="433" w:author="Medeu Ametay" w:date="2025-03-06T02:16:00Z" w16du:dateUtc="2025-03-05T21:16:00Z">
            <w:rPr>
              <w:ins w:id="434" w:author="Medeu Ametay" w:date="2025-03-06T02:15:00Z" w16du:dateUtc="2025-03-05T21:15:00Z"/>
              <w:b/>
              <w:bCs/>
              <w:sz w:val="27"/>
              <w:szCs w:val="27"/>
              <w:lang w:val="ru-RU" w:eastAsia="ru-RU"/>
            </w:rPr>
          </w:rPrChange>
        </w:rPr>
        <w:pPrChange w:id="435" w:author="Medeu Ametay" w:date="2025-03-06T02:15:00Z" w16du:dateUtc="2025-03-05T21:15:00Z">
          <w:pPr>
            <w:widowControl/>
            <w:numPr>
              <w:numId w:val="29"/>
            </w:numPr>
            <w:spacing w:before="100" w:beforeAutospacing="1" w:after="100" w:afterAutospacing="1" w:line="240" w:lineRule="auto"/>
            <w:outlineLvl w:val="2"/>
          </w:pPr>
        </w:pPrChange>
      </w:pPr>
      <w:ins w:id="436" w:author="Medeu Ametay" w:date="2025-03-06T02:15:00Z" w16du:dateUtc="2025-03-05T21:15:00Z">
        <w:r w:rsidRPr="0037089E">
          <w:rPr>
            <w:rFonts w:ascii="Arial" w:hAnsi="Arial" w:cs="Arial"/>
            <w:b/>
            <w:bCs/>
            <w:lang w:val="ru-RU" w:eastAsia="ru-RU"/>
            <w:rPrChange w:id="437" w:author="Medeu Ametay" w:date="2025-03-06T02:16:00Z" w16du:dateUtc="2025-03-05T21:16:00Z">
              <w:rPr>
                <w:b/>
                <w:bCs/>
                <w:sz w:val="27"/>
                <w:szCs w:val="27"/>
                <w:lang w:val="ru-RU" w:eastAsia="ru-RU"/>
              </w:rPr>
            </w:rPrChange>
          </w:rPr>
          <w:t xml:space="preserve">3. </w:t>
        </w:r>
        <w:proofErr w:type="spellStart"/>
        <w:r w:rsidRPr="0037089E">
          <w:rPr>
            <w:rFonts w:ascii="Arial" w:hAnsi="Arial" w:cs="Arial"/>
            <w:b/>
            <w:bCs/>
            <w:lang w:val="ru-RU" w:eastAsia="ru-RU"/>
            <w:rPrChange w:id="438" w:author="Medeu Ametay" w:date="2025-03-06T02:16:00Z" w16du:dateUtc="2025-03-05T21:16:00Z">
              <w:rPr>
                <w:b/>
                <w:bCs/>
                <w:sz w:val="27"/>
                <w:szCs w:val="27"/>
                <w:lang w:val="ru-RU" w:eastAsia="ru-RU"/>
              </w:rPr>
            </w:rPrChange>
          </w:rPr>
          <w:t>Party_Role</w:t>
        </w:r>
        <w:proofErr w:type="spellEnd"/>
      </w:ins>
    </w:p>
    <w:p w14:paraId="0E4AE381" w14:textId="77777777" w:rsidR="0037089E" w:rsidRPr="0037089E" w:rsidRDefault="0037089E" w:rsidP="0037089E">
      <w:pPr>
        <w:widowControl/>
        <w:numPr>
          <w:ilvl w:val="0"/>
          <w:numId w:val="31"/>
        </w:numPr>
        <w:spacing w:before="100" w:beforeAutospacing="1" w:after="100" w:afterAutospacing="1" w:line="240" w:lineRule="auto"/>
        <w:rPr>
          <w:ins w:id="439" w:author="Medeu Ametay" w:date="2025-03-06T02:15:00Z" w16du:dateUtc="2025-03-05T21:15:00Z"/>
          <w:rFonts w:ascii="Arial" w:hAnsi="Arial" w:cs="Arial"/>
          <w:lang w:val="ru-RU" w:eastAsia="ru-RU"/>
          <w:rPrChange w:id="440" w:author="Medeu Ametay" w:date="2025-03-06T02:16:00Z" w16du:dateUtc="2025-03-05T21:16:00Z">
            <w:rPr>
              <w:ins w:id="441" w:author="Medeu Ametay" w:date="2025-03-06T02:15:00Z" w16du:dateUtc="2025-03-05T21:15:00Z"/>
              <w:sz w:val="24"/>
              <w:szCs w:val="24"/>
              <w:lang w:val="ru-RU" w:eastAsia="ru-RU"/>
            </w:rPr>
          </w:rPrChange>
        </w:rPr>
      </w:pPr>
      <w:proofErr w:type="spellStart"/>
      <w:ins w:id="442" w:author="Medeu Ametay" w:date="2025-03-06T02:15:00Z" w16du:dateUtc="2025-03-05T21:15:00Z">
        <w:r w:rsidRPr="0037089E">
          <w:rPr>
            <w:rFonts w:ascii="Arial" w:hAnsi="Arial" w:cs="Arial"/>
            <w:b/>
            <w:bCs/>
            <w:lang w:val="ru-RU" w:eastAsia="ru-RU"/>
            <w:rPrChange w:id="443" w:author="Medeu Ametay" w:date="2025-03-06T02:16:00Z" w16du:dateUtc="2025-03-05T21:16:00Z">
              <w:rPr>
                <w:b/>
                <w:bCs/>
                <w:sz w:val="24"/>
                <w:szCs w:val="24"/>
                <w:lang w:val="ru-RU" w:eastAsia="ru-RU"/>
              </w:rPr>
            </w:rPrChange>
          </w:rPr>
          <w:t>party_id</w:t>
        </w:r>
        <w:proofErr w:type="spellEnd"/>
      </w:ins>
    </w:p>
    <w:p w14:paraId="6A06893A" w14:textId="77777777" w:rsidR="0037089E" w:rsidRPr="0037089E" w:rsidRDefault="0037089E" w:rsidP="00A651F7">
      <w:pPr>
        <w:widowControl/>
        <w:numPr>
          <w:ilvl w:val="1"/>
          <w:numId w:val="47"/>
        </w:numPr>
        <w:spacing w:before="100" w:beforeAutospacing="1" w:after="100" w:afterAutospacing="1" w:line="240" w:lineRule="auto"/>
        <w:rPr>
          <w:ins w:id="444" w:author="Medeu Ametay" w:date="2025-03-06T02:15:00Z" w16du:dateUtc="2025-03-05T21:15:00Z"/>
          <w:rFonts w:ascii="Arial" w:hAnsi="Arial" w:cs="Arial"/>
          <w:lang w:val="ru-RU" w:eastAsia="ru-RU"/>
          <w:rPrChange w:id="445" w:author="Medeu Ametay" w:date="2025-03-06T02:16:00Z" w16du:dateUtc="2025-03-05T21:16:00Z">
            <w:rPr>
              <w:ins w:id="446" w:author="Medeu Ametay" w:date="2025-03-06T02:15:00Z" w16du:dateUtc="2025-03-05T21:15:00Z"/>
              <w:sz w:val="24"/>
              <w:szCs w:val="24"/>
              <w:lang w:val="ru-RU" w:eastAsia="ru-RU"/>
            </w:rPr>
          </w:rPrChange>
        </w:rPr>
        <w:pPrChange w:id="447" w:author="Medeu Ametay" w:date="2025-03-06T02:17:00Z" w16du:dateUtc="2025-03-05T21:17:00Z">
          <w:pPr>
            <w:widowControl/>
            <w:numPr>
              <w:ilvl w:val="1"/>
              <w:numId w:val="31"/>
            </w:numPr>
            <w:tabs>
              <w:tab w:val="num" w:pos="1440"/>
            </w:tabs>
            <w:spacing w:before="100" w:beforeAutospacing="1" w:after="100" w:afterAutospacing="1" w:line="240" w:lineRule="auto"/>
            <w:ind w:left="1440" w:hanging="360"/>
          </w:pPr>
        </w:pPrChange>
      </w:pPr>
      <w:ins w:id="448" w:author="Medeu Ametay" w:date="2025-03-06T02:15:00Z" w16du:dateUtc="2025-03-05T21:15:00Z">
        <w:r w:rsidRPr="0037089E">
          <w:rPr>
            <w:rFonts w:ascii="Arial" w:hAnsi="Arial" w:cs="Arial"/>
            <w:lang w:val="ru-RU" w:eastAsia="ru-RU"/>
            <w:rPrChange w:id="449"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450" w:author="Medeu Ametay" w:date="2025-03-06T02:16:00Z" w16du:dateUtc="2025-03-05T21:16:00Z">
              <w:rPr>
                <w:rFonts w:ascii="Courier New" w:hAnsi="Courier New" w:cs="Courier New"/>
                <w:lang w:val="ru-RU" w:eastAsia="ru-RU"/>
              </w:rPr>
            </w:rPrChange>
          </w:rPr>
          <w:t>INT</w:t>
        </w:r>
      </w:ins>
    </w:p>
    <w:p w14:paraId="17CB6D36" w14:textId="77777777" w:rsidR="0037089E" w:rsidRPr="0037089E" w:rsidRDefault="0037089E" w:rsidP="00A651F7">
      <w:pPr>
        <w:widowControl/>
        <w:numPr>
          <w:ilvl w:val="1"/>
          <w:numId w:val="47"/>
        </w:numPr>
        <w:spacing w:before="100" w:beforeAutospacing="1" w:after="100" w:afterAutospacing="1" w:line="240" w:lineRule="auto"/>
        <w:rPr>
          <w:ins w:id="451" w:author="Medeu Ametay" w:date="2025-03-06T02:15:00Z" w16du:dateUtc="2025-03-05T21:15:00Z"/>
          <w:rFonts w:ascii="Arial" w:hAnsi="Arial" w:cs="Arial"/>
          <w:lang w:eastAsia="ru-RU"/>
          <w:rPrChange w:id="452" w:author="Medeu Ametay" w:date="2025-03-06T02:16:00Z" w16du:dateUtc="2025-03-05T21:16:00Z">
            <w:rPr>
              <w:ins w:id="453" w:author="Medeu Ametay" w:date="2025-03-06T02:15:00Z" w16du:dateUtc="2025-03-05T21:15:00Z"/>
              <w:sz w:val="24"/>
              <w:szCs w:val="24"/>
              <w:lang w:val="ru-RU" w:eastAsia="ru-RU"/>
            </w:rPr>
          </w:rPrChange>
        </w:rPr>
        <w:pPrChange w:id="454" w:author="Medeu Ametay" w:date="2025-03-06T02:17:00Z" w16du:dateUtc="2025-03-05T21:17:00Z">
          <w:pPr>
            <w:widowControl/>
            <w:numPr>
              <w:ilvl w:val="1"/>
              <w:numId w:val="31"/>
            </w:numPr>
            <w:tabs>
              <w:tab w:val="num" w:pos="1440"/>
            </w:tabs>
            <w:spacing w:before="100" w:beforeAutospacing="1" w:after="100" w:afterAutospacing="1" w:line="240" w:lineRule="auto"/>
            <w:ind w:left="1440" w:hanging="360"/>
          </w:pPr>
        </w:pPrChange>
      </w:pPr>
      <w:ins w:id="455" w:author="Medeu Ametay" w:date="2025-03-06T02:15:00Z" w16du:dateUtc="2025-03-05T21:15:00Z">
        <w:r w:rsidRPr="0037089E">
          <w:rPr>
            <w:rFonts w:ascii="Arial" w:hAnsi="Arial" w:cs="Arial"/>
            <w:lang w:eastAsia="ru-RU"/>
            <w:rPrChange w:id="456" w:author="Medeu Ametay" w:date="2025-03-06T02:16:00Z" w16du:dateUtc="2025-03-05T21:16:00Z">
              <w:rPr>
                <w:sz w:val="24"/>
                <w:szCs w:val="24"/>
                <w:lang w:val="ru-RU" w:eastAsia="ru-RU"/>
              </w:rPr>
            </w:rPrChange>
          </w:rPr>
          <w:t xml:space="preserve">Properties: NOT NULL, Part of Composite Primary Key, Foreign Key referencing </w:t>
        </w:r>
        <w:r w:rsidRPr="0037089E">
          <w:rPr>
            <w:rFonts w:ascii="Arial" w:hAnsi="Arial" w:cs="Arial"/>
            <w:lang w:eastAsia="ru-RU"/>
            <w:rPrChange w:id="457" w:author="Medeu Ametay" w:date="2025-03-06T02:16:00Z" w16du:dateUtc="2025-03-05T21:16:00Z">
              <w:rPr>
                <w:rFonts w:ascii="Courier New" w:hAnsi="Courier New" w:cs="Courier New"/>
                <w:lang w:val="ru-RU" w:eastAsia="ru-RU"/>
              </w:rPr>
            </w:rPrChange>
          </w:rPr>
          <w:t>Party(</w:t>
        </w:r>
        <w:proofErr w:type="spellStart"/>
        <w:r w:rsidRPr="0037089E">
          <w:rPr>
            <w:rFonts w:ascii="Arial" w:hAnsi="Arial" w:cs="Arial"/>
            <w:lang w:eastAsia="ru-RU"/>
            <w:rPrChange w:id="458" w:author="Medeu Ametay" w:date="2025-03-06T02:16:00Z" w16du:dateUtc="2025-03-05T21:16:00Z">
              <w:rPr>
                <w:rFonts w:ascii="Courier New" w:hAnsi="Courier New" w:cs="Courier New"/>
                <w:lang w:val="ru-RU" w:eastAsia="ru-RU"/>
              </w:rPr>
            </w:rPrChange>
          </w:rPr>
          <w:t>party_id</w:t>
        </w:r>
        <w:proofErr w:type="spellEnd"/>
        <w:r w:rsidRPr="0037089E">
          <w:rPr>
            <w:rFonts w:ascii="Arial" w:hAnsi="Arial" w:cs="Arial"/>
            <w:lang w:eastAsia="ru-RU"/>
            <w:rPrChange w:id="459" w:author="Medeu Ametay" w:date="2025-03-06T02:16:00Z" w16du:dateUtc="2025-03-05T21:16:00Z">
              <w:rPr>
                <w:rFonts w:ascii="Courier New" w:hAnsi="Courier New" w:cs="Courier New"/>
                <w:lang w:val="ru-RU" w:eastAsia="ru-RU"/>
              </w:rPr>
            </w:rPrChange>
          </w:rPr>
          <w:t>)</w:t>
        </w:r>
      </w:ins>
    </w:p>
    <w:p w14:paraId="72295CBF" w14:textId="77777777" w:rsidR="0037089E" w:rsidRPr="0037089E" w:rsidRDefault="0037089E" w:rsidP="00A651F7">
      <w:pPr>
        <w:widowControl/>
        <w:numPr>
          <w:ilvl w:val="1"/>
          <w:numId w:val="47"/>
        </w:numPr>
        <w:spacing w:before="100" w:beforeAutospacing="1" w:after="100" w:afterAutospacing="1" w:line="240" w:lineRule="auto"/>
        <w:rPr>
          <w:ins w:id="460" w:author="Medeu Ametay" w:date="2025-03-06T02:15:00Z" w16du:dateUtc="2025-03-05T21:15:00Z"/>
          <w:rFonts w:ascii="Arial" w:hAnsi="Arial" w:cs="Arial"/>
          <w:lang w:eastAsia="ru-RU"/>
          <w:rPrChange w:id="461" w:author="Medeu Ametay" w:date="2025-03-06T02:16:00Z" w16du:dateUtc="2025-03-05T21:16:00Z">
            <w:rPr>
              <w:ins w:id="462" w:author="Medeu Ametay" w:date="2025-03-06T02:15:00Z" w16du:dateUtc="2025-03-05T21:15:00Z"/>
              <w:sz w:val="24"/>
              <w:szCs w:val="24"/>
              <w:lang w:val="ru-RU" w:eastAsia="ru-RU"/>
            </w:rPr>
          </w:rPrChange>
        </w:rPr>
        <w:pPrChange w:id="463" w:author="Medeu Ametay" w:date="2025-03-06T02:17:00Z" w16du:dateUtc="2025-03-05T21:17:00Z">
          <w:pPr>
            <w:widowControl/>
            <w:numPr>
              <w:ilvl w:val="1"/>
              <w:numId w:val="31"/>
            </w:numPr>
            <w:tabs>
              <w:tab w:val="num" w:pos="1440"/>
            </w:tabs>
            <w:spacing w:before="100" w:beforeAutospacing="1" w:after="100" w:afterAutospacing="1" w:line="240" w:lineRule="auto"/>
            <w:ind w:left="1440" w:hanging="360"/>
          </w:pPr>
        </w:pPrChange>
      </w:pPr>
      <w:ins w:id="464" w:author="Medeu Ametay" w:date="2025-03-06T02:15:00Z" w16du:dateUtc="2025-03-05T21:15:00Z">
        <w:r w:rsidRPr="0037089E">
          <w:rPr>
            <w:rFonts w:ascii="Arial" w:hAnsi="Arial" w:cs="Arial"/>
            <w:lang w:eastAsia="ru-RU"/>
            <w:rPrChange w:id="465" w:author="Medeu Ametay" w:date="2025-03-06T02:16:00Z" w16du:dateUtc="2025-03-05T21:16:00Z">
              <w:rPr>
                <w:sz w:val="24"/>
                <w:szCs w:val="24"/>
                <w:lang w:val="ru-RU" w:eastAsia="ru-RU"/>
              </w:rPr>
            </w:rPrChange>
          </w:rPr>
          <w:t>Description: Identifier of the party.</w:t>
        </w:r>
      </w:ins>
    </w:p>
    <w:p w14:paraId="37D80B11" w14:textId="77777777" w:rsidR="0037089E" w:rsidRPr="0037089E" w:rsidRDefault="0037089E" w:rsidP="0037089E">
      <w:pPr>
        <w:widowControl/>
        <w:numPr>
          <w:ilvl w:val="0"/>
          <w:numId w:val="31"/>
        </w:numPr>
        <w:spacing w:before="100" w:beforeAutospacing="1" w:after="100" w:afterAutospacing="1" w:line="240" w:lineRule="auto"/>
        <w:rPr>
          <w:ins w:id="466" w:author="Medeu Ametay" w:date="2025-03-06T02:15:00Z" w16du:dateUtc="2025-03-05T21:15:00Z"/>
          <w:rFonts w:ascii="Arial" w:hAnsi="Arial" w:cs="Arial"/>
          <w:lang w:val="ru-RU" w:eastAsia="ru-RU"/>
          <w:rPrChange w:id="467" w:author="Medeu Ametay" w:date="2025-03-06T02:16:00Z" w16du:dateUtc="2025-03-05T21:16:00Z">
            <w:rPr>
              <w:ins w:id="468" w:author="Medeu Ametay" w:date="2025-03-06T02:15:00Z" w16du:dateUtc="2025-03-05T21:15:00Z"/>
              <w:sz w:val="24"/>
              <w:szCs w:val="24"/>
              <w:lang w:val="ru-RU" w:eastAsia="ru-RU"/>
            </w:rPr>
          </w:rPrChange>
        </w:rPr>
      </w:pPr>
      <w:proofErr w:type="spellStart"/>
      <w:ins w:id="469" w:author="Medeu Ametay" w:date="2025-03-06T02:15:00Z" w16du:dateUtc="2025-03-05T21:15:00Z">
        <w:r w:rsidRPr="0037089E">
          <w:rPr>
            <w:rFonts w:ascii="Arial" w:hAnsi="Arial" w:cs="Arial"/>
            <w:b/>
            <w:bCs/>
            <w:lang w:val="ru-RU" w:eastAsia="ru-RU"/>
            <w:rPrChange w:id="470" w:author="Medeu Ametay" w:date="2025-03-06T02:16:00Z" w16du:dateUtc="2025-03-05T21:16:00Z">
              <w:rPr>
                <w:b/>
                <w:bCs/>
                <w:sz w:val="24"/>
                <w:szCs w:val="24"/>
                <w:lang w:val="ru-RU" w:eastAsia="ru-RU"/>
              </w:rPr>
            </w:rPrChange>
          </w:rPr>
          <w:t>role_id</w:t>
        </w:r>
        <w:proofErr w:type="spellEnd"/>
      </w:ins>
    </w:p>
    <w:p w14:paraId="762D526E" w14:textId="77777777" w:rsidR="0037089E" w:rsidRPr="0037089E" w:rsidRDefault="0037089E" w:rsidP="00A651F7">
      <w:pPr>
        <w:widowControl/>
        <w:numPr>
          <w:ilvl w:val="1"/>
          <w:numId w:val="48"/>
        </w:numPr>
        <w:spacing w:before="100" w:beforeAutospacing="1" w:after="100" w:afterAutospacing="1" w:line="240" w:lineRule="auto"/>
        <w:rPr>
          <w:ins w:id="471" w:author="Medeu Ametay" w:date="2025-03-06T02:15:00Z" w16du:dateUtc="2025-03-05T21:15:00Z"/>
          <w:rFonts w:ascii="Arial" w:hAnsi="Arial" w:cs="Arial"/>
          <w:lang w:val="ru-RU" w:eastAsia="ru-RU"/>
          <w:rPrChange w:id="472" w:author="Medeu Ametay" w:date="2025-03-06T02:16:00Z" w16du:dateUtc="2025-03-05T21:16:00Z">
            <w:rPr>
              <w:ins w:id="473" w:author="Medeu Ametay" w:date="2025-03-06T02:15:00Z" w16du:dateUtc="2025-03-05T21:15:00Z"/>
              <w:sz w:val="24"/>
              <w:szCs w:val="24"/>
              <w:lang w:val="ru-RU" w:eastAsia="ru-RU"/>
            </w:rPr>
          </w:rPrChange>
        </w:rPr>
        <w:pPrChange w:id="474" w:author="Medeu Ametay" w:date="2025-03-06T02:17:00Z" w16du:dateUtc="2025-03-05T21:17:00Z">
          <w:pPr>
            <w:widowControl/>
            <w:numPr>
              <w:ilvl w:val="1"/>
              <w:numId w:val="31"/>
            </w:numPr>
            <w:tabs>
              <w:tab w:val="num" w:pos="1440"/>
            </w:tabs>
            <w:spacing w:before="100" w:beforeAutospacing="1" w:after="100" w:afterAutospacing="1" w:line="240" w:lineRule="auto"/>
            <w:ind w:left="1440" w:hanging="360"/>
          </w:pPr>
        </w:pPrChange>
      </w:pPr>
      <w:ins w:id="475" w:author="Medeu Ametay" w:date="2025-03-06T02:15:00Z" w16du:dateUtc="2025-03-05T21:15:00Z">
        <w:r w:rsidRPr="0037089E">
          <w:rPr>
            <w:rFonts w:ascii="Arial" w:hAnsi="Arial" w:cs="Arial"/>
            <w:lang w:val="ru-RU" w:eastAsia="ru-RU"/>
            <w:rPrChange w:id="476"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477" w:author="Medeu Ametay" w:date="2025-03-06T02:16:00Z" w16du:dateUtc="2025-03-05T21:16:00Z">
              <w:rPr>
                <w:rFonts w:ascii="Courier New" w:hAnsi="Courier New" w:cs="Courier New"/>
                <w:lang w:val="ru-RU" w:eastAsia="ru-RU"/>
              </w:rPr>
            </w:rPrChange>
          </w:rPr>
          <w:t>INT</w:t>
        </w:r>
      </w:ins>
    </w:p>
    <w:p w14:paraId="43C03C33" w14:textId="77777777" w:rsidR="0037089E" w:rsidRPr="0037089E" w:rsidRDefault="0037089E" w:rsidP="00A651F7">
      <w:pPr>
        <w:widowControl/>
        <w:numPr>
          <w:ilvl w:val="1"/>
          <w:numId w:val="48"/>
        </w:numPr>
        <w:spacing w:before="100" w:beforeAutospacing="1" w:after="100" w:afterAutospacing="1" w:line="240" w:lineRule="auto"/>
        <w:rPr>
          <w:ins w:id="478" w:author="Medeu Ametay" w:date="2025-03-06T02:15:00Z" w16du:dateUtc="2025-03-05T21:15:00Z"/>
          <w:rFonts w:ascii="Arial" w:hAnsi="Arial" w:cs="Arial"/>
          <w:lang w:eastAsia="ru-RU"/>
          <w:rPrChange w:id="479" w:author="Medeu Ametay" w:date="2025-03-06T02:16:00Z" w16du:dateUtc="2025-03-05T21:16:00Z">
            <w:rPr>
              <w:ins w:id="480" w:author="Medeu Ametay" w:date="2025-03-06T02:15:00Z" w16du:dateUtc="2025-03-05T21:15:00Z"/>
              <w:sz w:val="24"/>
              <w:szCs w:val="24"/>
              <w:lang w:val="ru-RU" w:eastAsia="ru-RU"/>
            </w:rPr>
          </w:rPrChange>
        </w:rPr>
        <w:pPrChange w:id="481" w:author="Medeu Ametay" w:date="2025-03-06T02:17:00Z" w16du:dateUtc="2025-03-05T21:17:00Z">
          <w:pPr>
            <w:widowControl/>
            <w:numPr>
              <w:ilvl w:val="1"/>
              <w:numId w:val="31"/>
            </w:numPr>
            <w:tabs>
              <w:tab w:val="num" w:pos="1440"/>
            </w:tabs>
            <w:spacing w:before="100" w:beforeAutospacing="1" w:after="100" w:afterAutospacing="1" w:line="240" w:lineRule="auto"/>
            <w:ind w:left="1440" w:hanging="360"/>
          </w:pPr>
        </w:pPrChange>
      </w:pPr>
      <w:ins w:id="482" w:author="Medeu Ametay" w:date="2025-03-06T02:15:00Z" w16du:dateUtc="2025-03-05T21:15:00Z">
        <w:r w:rsidRPr="0037089E">
          <w:rPr>
            <w:rFonts w:ascii="Arial" w:hAnsi="Arial" w:cs="Arial"/>
            <w:lang w:eastAsia="ru-RU"/>
            <w:rPrChange w:id="483" w:author="Medeu Ametay" w:date="2025-03-06T02:16:00Z" w16du:dateUtc="2025-03-05T21:16:00Z">
              <w:rPr>
                <w:sz w:val="24"/>
                <w:szCs w:val="24"/>
                <w:lang w:val="ru-RU" w:eastAsia="ru-RU"/>
              </w:rPr>
            </w:rPrChange>
          </w:rPr>
          <w:t xml:space="preserve">Properties: NOT NULL, Part of Composite Primary Key, Foreign Key referencing </w:t>
        </w:r>
        <w:r w:rsidRPr="0037089E">
          <w:rPr>
            <w:rFonts w:ascii="Arial" w:hAnsi="Arial" w:cs="Arial"/>
            <w:lang w:eastAsia="ru-RU"/>
            <w:rPrChange w:id="484" w:author="Medeu Ametay" w:date="2025-03-06T02:16:00Z" w16du:dateUtc="2025-03-05T21:16:00Z">
              <w:rPr>
                <w:rFonts w:ascii="Courier New" w:hAnsi="Courier New" w:cs="Courier New"/>
                <w:lang w:val="ru-RU" w:eastAsia="ru-RU"/>
              </w:rPr>
            </w:rPrChange>
          </w:rPr>
          <w:t>Role(</w:t>
        </w:r>
        <w:proofErr w:type="spellStart"/>
        <w:r w:rsidRPr="0037089E">
          <w:rPr>
            <w:rFonts w:ascii="Arial" w:hAnsi="Arial" w:cs="Arial"/>
            <w:lang w:eastAsia="ru-RU"/>
            <w:rPrChange w:id="485" w:author="Medeu Ametay" w:date="2025-03-06T02:16:00Z" w16du:dateUtc="2025-03-05T21:16:00Z">
              <w:rPr>
                <w:rFonts w:ascii="Courier New" w:hAnsi="Courier New" w:cs="Courier New"/>
                <w:lang w:val="ru-RU" w:eastAsia="ru-RU"/>
              </w:rPr>
            </w:rPrChange>
          </w:rPr>
          <w:t>role_id</w:t>
        </w:r>
        <w:proofErr w:type="spellEnd"/>
        <w:r w:rsidRPr="0037089E">
          <w:rPr>
            <w:rFonts w:ascii="Arial" w:hAnsi="Arial" w:cs="Arial"/>
            <w:lang w:eastAsia="ru-RU"/>
            <w:rPrChange w:id="486" w:author="Medeu Ametay" w:date="2025-03-06T02:16:00Z" w16du:dateUtc="2025-03-05T21:16:00Z">
              <w:rPr>
                <w:rFonts w:ascii="Courier New" w:hAnsi="Courier New" w:cs="Courier New"/>
                <w:lang w:val="ru-RU" w:eastAsia="ru-RU"/>
              </w:rPr>
            </w:rPrChange>
          </w:rPr>
          <w:t>)</w:t>
        </w:r>
      </w:ins>
    </w:p>
    <w:p w14:paraId="40D23C48" w14:textId="77777777" w:rsidR="0037089E" w:rsidRPr="0037089E" w:rsidRDefault="0037089E" w:rsidP="00A651F7">
      <w:pPr>
        <w:widowControl/>
        <w:numPr>
          <w:ilvl w:val="1"/>
          <w:numId w:val="48"/>
        </w:numPr>
        <w:spacing w:before="100" w:beforeAutospacing="1" w:after="100" w:afterAutospacing="1" w:line="240" w:lineRule="auto"/>
        <w:rPr>
          <w:ins w:id="487" w:author="Medeu Ametay" w:date="2025-03-06T02:15:00Z" w16du:dateUtc="2025-03-05T21:15:00Z"/>
          <w:rFonts w:ascii="Arial" w:hAnsi="Arial" w:cs="Arial"/>
          <w:lang w:eastAsia="ru-RU"/>
          <w:rPrChange w:id="488" w:author="Medeu Ametay" w:date="2025-03-06T02:16:00Z" w16du:dateUtc="2025-03-05T21:16:00Z">
            <w:rPr>
              <w:ins w:id="489" w:author="Medeu Ametay" w:date="2025-03-06T02:15:00Z" w16du:dateUtc="2025-03-05T21:15:00Z"/>
              <w:sz w:val="24"/>
              <w:szCs w:val="24"/>
              <w:lang w:val="ru-RU" w:eastAsia="ru-RU"/>
            </w:rPr>
          </w:rPrChange>
        </w:rPr>
        <w:pPrChange w:id="490" w:author="Medeu Ametay" w:date="2025-03-06T02:17:00Z" w16du:dateUtc="2025-03-05T21:17:00Z">
          <w:pPr>
            <w:widowControl/>
            <w:numPr>
              <w:ilvl w:val="1"/>
              <w:numId w:val="31"/>
            </w:numPr>
            <w:tabs>
              <w:tab w:val="num" w:pos="1440"/>
            </w:tabs>
            <w:spacing w:before="100" w:beforeAutospacing="1" w:after="100" w:afterAutospacing="1" w:line="240" w:lineRule="auto"/>
            <w:ind w:left="1440" w:hanging="360"/>
          </w:pPr>
        </w:pPrChange>
      </w:pPr>
      <w:ins w:id="491" w:author="Medeu Ametay" w:date="2025-03-06T02:15:00Z" w16du:dateUtc="2025-03-05T21:15:00Z">
        <w:r w:rsidRPr="0037089E">
          <w:rPr>
            <w:rFonts w:ascii="Arial" w:hAnsi="Arial" w:cs="Arial"/>
            <w:lang w:eastAsia="ru-RU"/>
            <w:rPrChange w:id="492" w:author="Medeu Ametay" w:date="2025-03-06T02:16:00Z" w16du:dateUtc="2025-03-05T21:16:00Z">
              <w:rPr>
                <w:sz w:val="24"/>
                <w:szCs w:val="24"/>
                <w:lang w:val="ru-RU" w:eastAsia="ru-RU"/>
              </w:rPr>
            </w:rPrChange>
          </w:rPr>
          <w:t>Description: Identifier of the role assigned to the party.</w:t>
        </w:r>
      </w:ins>
    </w:p>
    <w:p w14:paraId="5C5F6222" w14:textId="77777777" w:rsidR="0037089E" w:rsidRPr="0037089E" w:rsidRDefault="0037089E" w:rsidP="0037089E">
      <w:pPr>
        <w:widowControl/>
        <w:spacing w:line="240" w:lineRule="auto"/>
        <w:rPr>
          <w:ins w:id="493" w:author="Medeu Ametay" w:date="2025-03-06T02:15:00Z" w16du:dateUtc="2025-03-05T21:15:00Z"/>
          <w:rFonts w:ascii="Arial" w:hAnsi="Arial" w:cs="Arial"/>
          <w:lang w:val="ru-RU" w:eastAsia="ru-RU"/>
          <w:rPrChange w:id="494" w:author="Medeu Ametay" w:date="2025-03-06T02:16:00Z" w16du:dateUtc="2025-03-05T21:16:00Z">
            <w:rPr>
              <w:ins w:id="495" w:author="Medeu Ametay" w:date="2025-03-06T02:15:00Z" w16du:dateUtc="2025-03-05T21:15:00Z"/>
              <w:sz w:val="24"/>
              <w:szCs w:val="24"/>
              <w:lang w:val="ru-RU" w:eastAsia="ru-RU"/>
            </w:rPr>
          </w:rPrChange>
        </w:rPr>
      </w:pPr>
      <w:ins w:id="496" w:author="Medeu Ametay" w:date="2025-03-06T02:15:00Z" w16du:dateUtc="2025-03-05T21:15:00Z">
        <w:r w:rsidRPr="0037089E">
          <w:rPr>
            <w:rFonts w:ascii="Arial" w:hAnsi="Arial" w:cs="Arial"/>
            <w:lang w:val="ru-RU" w:eastAsia="ru-RU"/>
            <w:rPrChange w:id="497" w:author="Medeu Ametay" w:date="2025-03-06T02:16:00Z" w16du:dateUtc="2025-03-05T21:16:00Z">
              <w:rPr>
                <w:sz w:val="24"/>
                <w:szCs w:val="24"/>
                <w:lang w:val="ru-RU" w:eastAsia="ru-RU"/>
              </w:rPr>
            </w:rPrChange>
          </w:rPr>
          <w:pict w14:anchorId="17F54CF4">
            <v:rect id="_x0000_i1081" style="width:0;height:1.5pt" o:hralign="center" o:hrstd="t" o:hr="t" fillcolor="#a0a0a0" stroked="f"/>
          </w:pict>
        </w:r>
      </w:ins>
    </w:p>
    <w:p w14:paraId="5244933C" w14:textId="77777777" w:rsidR="0037089E" w:rsidRPr="0037089E" w:rsidRDefault="0037089E" w:rsidP="0037089E">
      <w:pPr>
        <w:widowControl/>
        <w:spacing w:before="100" w:beforeAutospacing="1" w:after="100" w:afterAutospacing="1" w:line="240" w:lineRule="auto"/>
        <w:outlineLvl w:val="2"/>
        <w:rPr>
          <w:ins w:id="498" w:author="Medeu Ametay" w:date="2025-03-06T02:15:00Z" w16du:dateUtc="2025-03-05T21:15:00Z"/>
          <w:rFonts w:ascii="Arial" w:hAnsi="Arial" w:cs="Arial"/>
          <w:b/>
          <w:bCs/>
          <w:lang w:val="ru-RU" w:eastAsia="ru-RU"/>
          <w:rPrChange w:id="499" w:author="Medeu Ametay" w:date="2025-03-06T02:16:00Z" w16du:dateUtc="2025-03-05T21:16:00Z">
            <w:rPr>
              <w:ins w:id="500" w:author="Medeu Ametay" w:date="2025-03-06T02:15:00Z" w16du:dateUtc="2025-03-05T21:15:00Z"/>
              <w:b/>
              <w:bCs/>
              <w:sz w:val="27"/>
              <w:szCs w:val="27"/>
              <w:lang w:val="ru-RU" w:eastAsia="ru-RU"/>
            </w:rPr>
          </w:rPrChange>
        </w:rPr>
        <w:pPrChange w:id="501" w:author="Medeu Ametay" w:date="2025-03-06T02:15:00Z" w16du:dateUtc="2025-03-05T21:15:00Z">
          <w:pPr>
            <w:widowControl/>
            <w:numPr>
              <w:numId w:val="29"/>
            </w:numPr>
            <w:spacing w:before="100" w:beforeAutospacing="1" w:after="100" w:afterAutospacing="1" w:line="240" w:lineRule="auto"/>
            <w:outlineLvl w:val="2"/>
          </w:pPr>
        </w:pPrChange>
      </w:pPr>
      <w:ins w:id="502" w:author="Medeu Ametay" w:date="2025-03-06T02:15:00Z" w16du:dateUtc="2025-03-05T21:15:00Z">
        <w:r w:rsidRPr="0037089E">
          <w:rPr>
            <w:rFonts w:ascii="Arial" w:hAnsi="Arial" w:cs="Arial"/>
            <w:b/>
            <w:bCs/>
            <w:lang w:val="ru-RU" w:eastAsia="ru-RU"/>
            <w:rPrChange w:id="503" w:author="Medeu Ametay" w:date="2025-03-06T02:16:00Z" w16du:dateUtc="2025-03-05T21:16:00Z">
              <w:rPr>
                <w:b/>
                <w:bCs/>
                <w:sz w:val="27"/>
                <w:szCs w:val="27"/>
                <w:lang w:val="ru-RU" w:eastAsia="ru-RU"/>
              </w:rPr>
            </w:rPrChange>
          </w:rPr>
          <w:t xml:space="preserve">4. </w:t>
        </w:r>
        <w:proofErr w:type="spellStart"/>
        <w:r w:rsidRPr="0037089E">
          <w:rPr>
            <w:rFonts w:ascii="Arial" w:hAnsi="Arial" w:cs="Arial"/>
            <w:b/>
            <w:bCs/>
            <w:lang w:val="ru-RU" w:eastAsia="ru-RU"/>
            <w:rPrChange w:id="504" w:author="Medeu Ametay" w:date="2025-03-06T02:16:00Z" w16du:dateUtc="2025-03-05T21:16:00Z">
              <w:rPr>
                <w:b/>
                <w:bCs/>
                <w:sz w:val="27"/>
                <w:szCs w:val="27"/>
                <w:lang w:val="ru-RU" w:eastAsia="ru-RU"/>
              </w:rPr>
            </w:rPrChange>
          </w:rPr>
          <w:t>Auction</w:t>
        </w:r>
        <w:proofErr w:type="spellEnd"/>
      </w:ins>
    </w:p>
    <w:p w14:paraId="2BD13951" w14:textId="77777777" w:rsidR="0037089E" w:rsidRPr="0037089E" w:rsidRDefault="0037089E" w:rsidP="0037089E">
      <w:pPr>
        <w:widowControl/>
        <w:numPr>
          <w:ilvl w:val="0"/>
          <w:numId w:val="32"/>
        </w:numPr>
        <w:spacing w:before="100" w:beforeAutospacing="1" w:after="100" w:afterAutospacing="1" w:line="240" w:lineRule="auto"/>
        <w:rPr>
          <w:ins w:id="505" w:author="Medeu Ametay" w:date="2025-03-06T02:15:00Z" w16du:dateUtc="2025-03-05T21:15:00Z"/>
          <w:rFonts w:ascii="Arial" w:hAnsi="Arial" w:cs="Arial"/>
          <w:lang w:val="ru-RU" w:eastAsia="ru-RU"/>
          <w:rPrChange w:id="506" w:author="Medeu Ametay" w:date="2025-03-06T02:16:00Z" w16du:dateUtc="2025-03-05T21:16:00Z">
            <w:rPr>
              <w:ins w:id="507" w:author="Medeu Ametay" w:date="2025-03-06T02:15:00Z" w16du:dateUtc="2025-03-05T21:15:00Z"/>
              <w:sz w:val="24"/>
              <w:szCs w:val="24"/>
              <w:lang w:val="ru-RU" w:eastAsia="ru-RU"/>
            </w:rPr>
          </w:rPrChange>
        </w:rPr>
      </w:pPr>
      <w:proofErr w:type="spellStart"/>
      <w:ins w:id="508" w:author="Medeu Ametay" w:date="2025-03-06T02:15:00Z" w16du:dateUtc="2025-03-05T21:15:00Z">
        <w:r w:rsidRPr="0037089E">
          <w:rPr>
            <w:rFonts w:ascii="Arial" w:hAnsi="Arial" w:cs="Arial"/>
            <w:b/>
            <w:bCs/>
            <w:lang w:val="ru-RU" w:eastAsia="ru-RU"/>
            <w:rPrChange w:id="509" w:author="Medeu Ametay" w:date="2025-03-06T02:16:00Z" w16du:dateUtc="2025-03-05T21:16:00Z">
              <w:rPr>
                <w:b/>
                <w:bCs/>
                <w:sz w:val="24"/>
                <w:szCs w:val="24"/>
                <w:lang w:val="ru-RU" w:eastAsia="ru-RU"/>
              </w:rPr>
            </w:rPrChange>
          </w:rPr>
          <w:t>auction_id</w:t>
        </w:r>
        <w:proofErr w:type="spellEnd"/>
      </w:ins>
    </w:p>
    <w:p w14:paraId="1490AE12" w14:textId="77777777" w:rsidR="0037089E" w:rsidRPr="0037089E" w:rsidRDefault="0037089E" w:rsidP="00A651F7">
      <w:pPr>
        <w:widowControl/>
        <w:numPr>
          <w:ilvl w:val="1"/>
          <w:numId w:val="49"/>
        </w:numPr>
        <w:spacing w:before="100" w:beforeAutospacing="1" w:after="100" w:afterAutospacing="1" w:line="240" w:lineRule="auto"/>
        <w:rPr>
          <w:ins w:id="510" w:author="Medeu Ametay" w:date="2025-03-06T02:15:00Z" w16du:dateUtc="2025-03-05T21:15:00Z"/>
          <w:rFonts w:ascii="Arial" w:hAnsi="Arial" w:cs="Arial"/>
          <w:lang w:val="ru-RU" w:eastAsia="ru-RU"/>
          <w:rPrChange w:id="511" w:author="Medeu Ametay" w:date="2025-03-06T02:16:00Z" w16du:dateUtc="2025-03-05T21:16:00Z">
            <w:rPr>
              <w:ins w:id="512" w:author="Medeu Ametay" w:date="2025-03-06T02:15:00Z" w16du:dateUtc="2025-03-05T21:15:00Z"/>
              <w:sz w:val="24"/>
              <w:szCs w:val="24"/>
              <w:lang w:val="ru-RU" w:eastAsia="ru-RU"/>
            </w:rPr>
          </w:rPrChange>
        </w:rPr>
        <w:pPrChange w:id="513"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514" w:author="Medeu Ametay" w:date="2025-03-06T02:15:00Z" w16du:dateUtc="2025-03-05T21:15:00Z">
        <w:r w:rsidRPr="0037089E">
          <w:rPr>
            <w:rFonts w:ascii="Arial" w:hAnsi="Arial" w:cs="Arial"/>
            <w:lang w:val="ru-RU" w:eastAsia="ru-RU"/>
            <w:rPrChange w:id="515"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516" w:author="Medeu Ametay" w:date="2025-03-06T02:16:00Z" w16du:dateUtc="2025-03-05T21:16:00Z">
              <w:rPr>
                <w:rFonts w:ascii="Courier New" w:hAnsi="Courier New" w:cs="Courier New"/>
                <w:lang w:val="ru-RU" w:eastAsia="ru-RU"/>
              </w:rPr>
            </w:rPrChange>
          </w:rPr>
          <w:t>SERIAL</w:t>
        </w:r>
      </w:ins>
    </w:p>
    <w:p w14:paraId="0D72B39F" w14:textId="77777777" w:rsidR="0037089E" w:rsidRPr="0037089E" w:rsidRDefault="0037089E" w:rsidP="00A651F7">
      <w:pPr>
        <w:widowControl/>
        <w:numPr>
          <w:ilvl w:val="1"/>
          <w:numId w:val="49"/>
        </w:numPr>
        <w:spacing w:before="100" w:beforeAutospacing="1" w:after="100" w:afterAutospacing="1" w:line="240" w:lineRule="auto"/>
        <w:rPr>
          <w:ins w:id="517" w:author="Medeu Ametay" w:date="2025-03-06T02:15:00Z" w16du:dateUtc="2025-03-05T21:15:00Z"/>
          <w:rFonts w:ascii="Arial" w:hAnsi="Arial" w:cs="Arial"/>
          <w:lang w:val="ru-RU" w:eastAsia="ru-RU"/>
          <w:rPrChange w:id="518" w:author="Medeu Ametay" w:date="2025-03-06T02:16:00Z" w16du:dateUtc="2025-03-05T21:16:00Z">
            <w:rPr>
              <w:ins w:id="519" w:author="Medeu Ametay" w:date="2025-03-06T02:15:00Z" w16du:dateUtc="2025-03-05T21:15:00Z"/>
              <w:sz w:val="24"/>
              <w:szCs w:val="24"/>
              <w:lang w:val="ru-RU" w:eastAsia="ru-RU"/>
            </w:rPr>
          </w:rPrChange>
        </w:rPr>
        <w:pPrChange w:id="520"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521" w:author="Medeu Ametay" w:date="2025-03-06T02:15:00Z" w16du:dateUtc="2025-03-05T21:15:00Z">
        <w:r w:rsidRPr="0037089E">
          <w:rPr>
            <w:rFonts w:ascii="Arial" w:hAnsi="Arial" w:cs="Arial"/>
            <w:lang w:val="ru-RU" w:eastAsia="ru-RU"/>
            <w:rPrChange w:id="522" w:author="Medeu Ametay" w:date="2025-03-06T02:16:00Z" w16du:dateUtc="2025-03-05T21:16:00Z">
              <w:rPr>
                <w:sz w:val="24"/>
                <w:szCs w:val="24"/>
                <w:lang w:val="ru-RU" w:eastAsia="ru-RU"/>
              </w:rPr>
            </w:rPrChange>
          </w:rPr>
          <w:t xml:space="preserve">Properties: </w:t>
        </w:r>
        <w:proofErr w:type="spellStart"/>
        <w:r w:rsidRPr="0037089E">
          <w:rPr>
            <w:rFonts w:ascii="Arial" w:hAnsi="Arial" w:cs="Arial"/>
            <w:lang w:val="ru-RU" w:eastAsia="ru-RU"/>
            <w:rPrChange w:id="523" w:author="Medeu Ametay" w:date="2025-03-06T02:16:00Z" w16du:dateUtc="2025-03-05T21:16:00Z">
              <w:rPr>
                <w:sz w:val="24"/>
                <w:szCs w:val="24"/>
                <w:lang w:val="ru-RU" w:eastAsia="ru-RU"/>
              </w:rPr>
            </w:rPrChange>
          </w:rPr>
          <w:t>Primary</w:t>
        </w:r>
        <w:proofErr w:type="spellEnd"/>
        <w:r w:rsidRPr="0037089E">
          <w:rPr>
            <w:rFonts w:ascii="Arial" w:hAnsi="Arial" w:cs="Arial"/>
            <w:lang w:val="ru-RU" w:eastAsia="ru-RU"/>
            <w:rPrChange w:id="524" w:author="Medeu Ametay" w:date="2025-03-06T02:16:00Z" w16du:dateUtc="2025-03-05T21:16:00Z">
              <w:rPr>
                <w:sz w:val="24"/>
                <w:szCs w:val="24"/>
                <w:lang w:val="ru-RU" w:eastAsia="ru-RU"/>
              </w:rPr>
            </w:rPrChange>
          </w:rPr>
          <w:t xml:space="preserve"> Key</w:t>
        </w:r>
      </w:ins>
    </w:p>
    <w:p w14:paraId="04618E64" w14:textId="77777777" w:rsidR="0037089E" w:rsidRPr="0037089E" w:rsidRDefault="0037089E" w:rsidP="00A651F7">
      <w:pPr>
        <w:widowControl/>
        <w:numPr>
          <w:ilvl w:val="1"/>
          <w:numId w:val="49"/>
        </w:numPr>
        <w:spacing w:before="100" w:beforeAutospacing="1" w:after="100" w:afterAutospacing="1" w:line="240" w:lineRule="auto"/>
        <w:rPr>
          <w:ins w:id="525" w:author="Medeu Ametay" w:date="2025-03-06T02:15:00Z" w16du:dateUtc="2025-03-05T21:15:00Z"/>
          <w:rFonts w:ascii="Arial" w:hAnsi="Arial" w:cs="Arial"/>
          <w:lang w:eastAsia="ru-RU"/>
          <w:rPrChange w:id="526" w:author="Medeu Ametay" w:date="2025-03-06T02:16:00Z" w16du:dateUtc="2025-03-05T21:16:00Z">
            <w:rPr>
              <w:ins w:id="527" w:author="Medeu Ametay" w:date="2025-03-06T02:15:00Z" w16du:dateUtc="2025-03-05T21:15:00Z"/>
              <w:sz w:val="24"/>
              <w:szCs w:val="24"/>
              <w:lang w:val="ru-RU" w:eastAsia="ru-RU"/>
            </w:rPr>
          </w:rPrChange>
        </w:rPr>
        <w:pPrChange w:id="528"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529" w:author="Medeu Ametay" w:date="2025-03-06T02:15:00Z" w16du:dateUtc="2025-03-05T21:15:00Z">
        <w:r w:rsidRPr="0037089E">
          <w:rPr>
            <w:rFonts w:ascii="Arial" w:hAnsi="Arial" w:cs="Arial"/>
            <w:lang w:eastAsia="ru-RU"/>
            <w:rPrChange w:id="530" w:author="Medeu Ametay" w:date="2025-03-06T02:16:00Z" w16du:dateUtc="2025-03-05T21:16:00Z">
              <w:rPr>
                <w:sz w:val="24"/>
                <w:szCs w:val="24"/>
                <w:lang w:val="ru-RU" w:eastAsia="ru-RU"/>
              </w:rPr>
            </w:rPrChange>
          </w:rPr>
          <w:t>Description: Unique identifier for the auction.</w:t>
        </w:r>
      </w:ins>
    </w:p>
    <w:p w14:paraId="2DA04B93" w14:textId="77777777" w:rsidR="0037089E" w:rsidRPr="0037089E" w:rsidRDefault="0037089E" w:rsidP="0037089E">
      <w:pPr>
        <w:widowControl/>
        <w:numPr>
          <w:ilvl w:val="0"/>
          <w:numId w:val="32"/>
        </w:numPr>
        <w:spacing w:before="100" w:beforeAutospacing="1" w:after="100" w:afterAutospacing="1" w:line="240" w:lineRule="auto"/>
        <w:rPr>
          <w:ins w:id="531" w:author="Medeu Ametay" w:date="2025-03-06T02:15:00Z" w16du:dateUtc="2025-03-05T21:15:00Z"/>
          <w:rFonts w:ascii="Arial" w:hAnsi="Arial" w:cs="Arial"/>
          <w:lang w:val="ru-RU" w:eastAsia="ru-RU"/>
          <w:rPrChange w:id="532" w:author="Medeu Ametay" w:date="2025-03-06T02:16:00Z" w16du:dateUtc="2025-03-05T21:16:00Z">
            <w:rPr>
              <w:ins w:id="533" w:author="Medeu Ametay" w:date="2025-03-06T02:15:00Z" w16du:dateUtc="2025-03-05T21:15:00Z"/>
              <w:sz w:val="24"/>
              <w:szCs w:val="24"/>
              <w:lang w:val="ru-RU" w:eastAsia="ru-RU"/>
            </w:rPr>
          </w:rPrChange>
        </w:rPr>
      </w:pPr>
      <w:proofErr w:type="spellStart"/>
      <w:ins w:id="534" w:author="Medeu Ametay" w:date="2025-03-06T02:15:00Z" w16du:dateUtc="2025-03-05T21:15:00Z">
        <w:r w:rsidRPr="0037089E">
          <w:rPr>
            <w:rFonts w:ascii="Arial" w:hAnsi="Arial" w:cs="Arial"/>
            <w:b/>
            <w:bCs/>
            <w:lang w:val="ru-RU" w:eastAsia="ru-RU"/>
            <w:rPrChange w:id="535" w:author="Medeu Ametay" w:date="2025-03-06T02:16:00Z" w16du:dateUtc="2025-03-05T21:16:00Z">
              <w:rPr>
                <w:b/>
                <w:bCs/>
                <w:sz w:val="24"/>
                <w:szCs w:val="24"/>
                <w:lang w:val="ru-RU" w:eastAsia="ru-RU"/>
              </w:rPr>
            </w:rPrChange>
          </w:rPr>
          <w:t>auction_date</w:t>
        </w:r>
        <w:proofErr w:type="spellEnd"/>
      </w:ins>
    </w:p>
    <w:p w14:paraId="7980178C" w14:textId="77777777" w:rsidR="0037089E" w:rsidRPr="0037089E" w:rsidRDefault="0037089E" w:rsidP="00A651F7">
      <w:pPr>
        <w:widowControl/>
        <w:numPr>
          <w:ilvl w:val="1"/>
          <w:numId w:val="50"/>
        </w:numPr>
        <w:spacing w:before="100" w:beforeAutospacing="1" w:after="100" w:afterAutospacing="1" w:line="240" w:lineRule="auto"/>
        <w:rPr>
          <w:ins w:id="536" w:author="Medeu Ametay" w:date="2025-03-06T02:15:00Z" w16du:dateUtc="2025-03-05T21:15:00Z"/>
          <w:rFonts w:ascii="Arial" w:hAnsi="Arial" w:cs="Arial"/>
          <w:lang w:val="ru-RU" w:eastAsia="ru-RU"/>
          <w:rPrChange w:id="537" w:author="Medeu Ametay" w:date="2025-03-06T02:16:00Z" w16du:dateUtc="2025-03-05T21:16:00Z">
            <w:rPr>
              <w:ins w:id="538" w:author="Medeu Ametay" w:date="2025-03-06T02:15:00Z" w16du:dateUtc="2025-03-05T21:15:00Z"/>
              <w:sz w:val="24"/>
              <w:szCs w:val="24"/>
              <w:lang w:val="ru-RU" w:eastAsia="ru-RU"/>
            </w:rPr>
          </w:rPrChange>
        </w:rPr>
        <w:pPrChange w:id="539"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540" w:author="Medeu Ametay" w:date="2025-03-06T02:15:00Z" w16du:dateUtc="2025-03-05T21:15:00Z">
        <w:r w:rsidRPr="0037089E">
          <w:rPr>
            <w:rFonts w:ascii="Arial" w:hAnsi="Arial" w:cs="Arial"/>
            <w:lang w:val="ru-RU" w:eastAsia="ru-RU"/>
            <w:rPrChange w:id="541"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542" w:author="Medeu Ametay" w:date="2025-03-06T02:16:00Z" w16du:dateUtc="2025-03-05T21:16:00Z">
              <w:rPr>
                <w:rFonts w:ascii="Courier New" w:hAnsi="Courier New" w:cs="Courier New"/>
                <w:lang w:val="ru-RU" w:eastAsia="ru-RU"/>
              </w:rPr>
            </w:rPrChange>
          </w:rPr>
          <w:t>DATE</w:t>
        </w:r>
      </w:ins>
    </w:p>
    <w:p w14:paraId="42144B33" w14:textId="77777777" w:rsidR="0037089E" w:rsidRPr="0037089E" w:rsidRDefault="0037089E" w:rsidP="00A651F7">
      <w:pPr>
        <w:widowControl/>
        <w:numPr>
          <w:ilvl w:val="1"/>
          <w:numId w:val="50"/>
        </w:numPr>
        <w:spacing w:before="100" w:beforeAutospacing="1" w:after="100" w:afterAutospacing="1" w:line="240" w:lineRule="auto"/>
        <w:rPr>
          <w:ins w:id="543" w:author="Medeu Ametay" w:date="2025-03-06T02:15:00Z" w16du:dateUtc="2025-03-05T21:15:00Z"/>
          <w:rFonts w:ascii="Arial" w:hAnsi="Arial" w:cs="Arial"/>
          <w:lang w:val="ru-RU" w:eastAsia="ru-RU"/>
          <w:rPrChange w:id="544" w:author="Medeu Ametay" w:date="2025-03-06T02:16:00Z" w16du:dateUtc="2025-03-05T21:16:00Z">
            <w:rPr>
              <w:ins w:id="545" w:author="Medeu Ametay" w:date="2025-03-06T02:15:00Z" w16du:dateUtc="2025-03-05T21:15:00Z"/>
              <w:sz w:val="24"/>
              <w:szCs w:val="24"/>
              <w:lang w:val="ru-RU" w:eastAsia="ru-RU"/>
            </w:rPr>
          </w:rPrChange>
        </w:rPr>
        <w:pPrChange w:id="546"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547" w:author="Medeu Ametay" w:date="2025-03-06T02:15:00Z" w16du:dateUtc="2025-03-05T21:15:00Z">
        <w:r w:rsidRPr="0037089E">
          <w:rPr>
            <w:rFonts w:ascii="Arial" w:hAnsi="Arial" w:cs="Arial"/>
            <w:lang w:val="ru-RU" w:eastAsia="ru-RU"/>
            <w:rPrChange w:id="548" w:author="Medeu Ametay" w:date="2025-03-06T02:16:00Z" w16du:dateUtc="2025-03-05T21:16:00Z">
              <w:rPr>
                <w:sz w:val="24"/>
                <w:szCs w:val="24"/>
                <w:lang w:val="ru-RU" w:eastAsia="ru-RU"/>
              </w:rPr>
            </w:rPrChange>
          </w:rPr>
          <w:t>Properties: NOT NULL</w:t>
        </w:r>
      </w:ins>
    </w:p>
    <w:p w14:paraId="1F95A864" w14:textId="77777777" w:rsidR="0037089E" w:rsidRPr="0037089E" w:rsidRDefault="0037089E" w:rsidP="00A651F7">
      <w:pPr>
        <w:widowControl/>
        <w:numPr>
          <w:ilvl w:val="1"/>
          <w:numId w:val="50"/>
        </w:numPr>
        <w:spacing w:before="100" w:beforeAutospacing="1" w:after="100" w:afterAutospacing="1" w:line="240" w:lineRule="auto"/>
        <w:rPr>
          <w:ins w:id="549" w:author="Medeu Ametay" w:date="2025-03-06T02:15:00Z" w16du:dateUtc="2025-03-05T21:15:00Z"/>
          <w:rFonts w:ascii="Arial" w:hAnsi="Arial" w:cs="Arial"/>
          <w:lang w:eastAsia="ru-RU"/>
          <w:rPrChange w:id="550" w:author="Medeu Ametay" w:date="2025-03-06T02:16:00Z" w16du:dateUtc="2025-03-05T21:16:00Z">
            <w:rPr>
              <w:ins w:id="551" w:author="Medeu Ametay" w:date="2025-03-06T02:15:00Z" w16du:dateUtc="2025-03-05T21:15:00Z"/>
              <w:sz w:val="24"/>
              <w:szCs w:val="24"/>
              <w:lang w:val="ru-RU" w:eastAsia="ru-RU"/>
            </w:rPr>
          </w:rPrChange>
        </w:rPr>
        <w:pPrChange w:id="552"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553" w:author="Medeu Ametay" w:date="2025-03-06T02:15:00Z" w16du:dateUtc="2025-03-05T21:15:00Z">
        <w:r w:rsidRPr="0037089E">
          <w:rPr>
            <w:rFonts w:ascii="Arial" w:hAnsi="Arial" w:cs="Arial"/>
            <w:lang w:eastAsia="ru-RU"/>
            <w:rPrChange w:id="554" w:author="Medeu Ametay" w:date="2025-03-06T02:16:00Z" w16du:dateUtc="2025-03-05T21:16:00Z">
              <w:rPr>
                <w:sz w:val="24"/>
                <w:szCs w:val="24"/>
                <w:lang w:val="ru-RU" w:eastAsia="ru-RU"/>
              </w:rPr>
            </w:rPrChange>
          </w:rPr>
          <w:t>Description: The date on which the auction occurs.</w:t>
        </w:r>
      </w:ins>
    </w:p>
    <w:p w14:paraId="4B69B508" w14:textId="77777777" w:rsidR="0037089E" w:rsidRPr="0037089E" w:rsidRDefault="0037089E" w:rsidP="0037089E">
      <w:pPr>
        <w:widowControl/>
        <w:numPr>
          <w:ilvl w:val="0"/>
          <w:numId w:val="32"/>
        </w:numPr>
        <w:spacing w:before="100" w:beforeAutospacing="1" w:after="100" w:afterAutospacing="1" w:line="240" w:lineRule="auto"/>
        <w:rPr>
          <w:ins w:id="555" w:author="Medeu Ametay" w:date="2025-03-06T02:15:00Z" w16du:dateUtc="2025-03-05T21:15:00Z"/>
          <w:rFonts w:ascii="Arial" w:hAnsi="Arial" w:cs="Arial"/>
          <w:lang w:val="ru-RU" w:eastAsia="ru-RU"/>
          <w:rPrChange w:id="556" w:author="Medeu Ametay" w:date="2025-03-06T02:16:00Z" w16du:dateUtc="2025-03-05T21:16:00Z">
            <w:rPr>
              <w:ins w:id="557" w:author="Medeu Ametay" w:date="2025-03-06T02:15:00Z" w16du:dateUtc="2025-03-05T21:15:00Z"/>
              <w:sz w:val="24"/>
              <w:szCs w:val="24"/>
              <w:lang w:val="ru-RU" w:eastAsia="ru-RU"/>
            </w:rPr>
          </w:rPrChange>
        </w:rPr>
      </w:pPr>
      <w:proofErr w:type="spellStart"/>
      <w:ins w:id="558" w:author="Medeu Ametay" w:date="2025-03-06T02:15:00Z" w16du:dateUtc="2025-03-05T21:15:00Z">
        <w:r w:rsidRPr="0037089E">
          <w:rPr>
            <w:rFonts w:ascii="Arial" w:hAnsi="Arial" w:cs="Arial"/>
            <w:b/>
            <w:bCs/>
            <w:lang w:val="ru-RU" w:eastAsia="ru-RU"/>
            <w:rPrChange w:id="559" w:author="Medeu Ametay" w:date="2025-03-06T02:16:00Z" w16du:dateUtc="2025-03-05T21:16:00Z">
              <w:rPr>
                <w:b/>
                <w:bCs/>
                <w:sz w:val="24"/>
                <w:szCs w:val="24"/>
                <w:lang w:val="ru-RU" w:eastAsia="ru-RU"/>
              </w:rPr>
            </w:rPrChange>
          </w:rPr>
          <w:t>auction_time</w:t>
        </w:r>
        <w:proofErr w:type="spellEnd"/>
      </w:ins>
    </w:p>
    <w:p w14:paraId="3152D04B" w14:textId="77777777" w:rsidR="0037089E" w:rsidRPr="0037089E" w:rsidRDefault="0037089E" w:rsidP="00A651F7">
      <w:pPr>
        <w:widowControl/>
        <w:numPr>
          <w:ilvl w:val="1"/>
          <w:numId w:val="51"/>
        </w:numPr>
        <w:spacing w:before="100" w:beforeAutospacing="1" w:after="100" w:afterAutospacing="1" w:line="240" w:lineRule="auto"/>
        <w:rPr>
          <w:ins w:id="560" w:author="Medeu Ametay" w:date="2025-03-06T02:15:00Z" w16du:dateUtc="2025-03-05T21:15:00Z"/>
          <w:rFonts w:ascii="Arial" w:hAnsi="Arial" w:cs="Arial"/>
          <w:lang w:val="ru-RU" w:eastAsia="ru-RU"/>
          <w:rPrChange w:id="561" w:author="Medeu Ametay" w:date="2025-03-06T02:16:00Z" w16du:dateUtc="2025-03-05T21:16:00Z">
            <w:rPr>
              <w:ins w:id="562" w:author="Medeu Ametay" w:date="2025-03-06T02:15:00Z" w16du:dateUtc="2025-03-05T21:15:00Z"/>
              <w:sz w:val="24"/>
              <w:szCs w:val="24"/>
              <w:lang w:val="ru-RU" w:eastAsia="ru-RU"/>
            </w:rPr>
          </w:rPrChange>
        </w:rPr>
        <w:pPrChange w:id="563"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564" w:author="Medeu Ametay" w:date="2025-03-06T02:15:00Z" w16du:dateUtc="2025-03-05T21:15:00Z">
        <w:r w:rsidRPr="0037089E">
          <w:rPr>
            <w:rFonts w:ascii="Arial" w:hAnsi="Arial" w:cs="Arial"/>
            <w:lang w:val="ru-RU" w:eastAsia="ru-RU"/>
            <w:rPrChange w:id="565"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566" w:author="Medeu Ametay" w:date="2025-03-06T02:16:00Z" w16du:dateUtc="2025-03-05T21:16:00Z">
              <w:rPr>
                <w:rFonts w:ascii="Courier New" w:hAnsi="Courier New" w:cs="Courier New"/>
                <w:lang w:val="ru-RU" w:eastAsia="ru-RU"/>
              </w:rPr>
            </w:rPrChange>
          </w:rPr>
          <w:t>TIME</w:t>
        </w:r>
      </w:ins>
    </w:p>
    <w:p w14:paraId="510DA5A9" w14:textId="77777777" w:rsidR="0037089E" w:rsidRPr="0037089E" w:rsidRDefault="0037089E" w:rsidP="00A651F7">
      <w:pPr>
        <w:widowControl/>
        <w:numPr>
          <w:ilvl w:val="1"/>
          <w:numId w:val="51"/>
        </w:numPr>
        <w:spacing w:before="100" w:beforeAutospacing="1" w:after="100" w:afterAutospacing="1" w:line="240" w:lineRule="auto"/>
        <w:rPr>
          <w:ins w:id="567" w:author="Medeu Ametay" w:date="2025-03-06T02:15:00Z" w16du:dateUtc="2025-03-05T21:15:00Z"/>
          <w:rFonts w:ascii="Arial" w:hAnsi="Arial" w:cs="Arial"/>
          <w:lang w:val="ru-RU" w:eastAsia="ru-RU"/>
          <w:rPrChange w:id="568" w:author="Medeu Ametay" w:date="2025-03-06T02:16:00Z" w16du:dateUtc="2025-03-05T21:16:00Z">
            <w:rPr>
              <w:ins w:id="569" w:author="Medeu Ametay" w:date="2025-03-06T02:15:00Z" w16du:dateUtc="2025-03-05T21:15:00Z"/>
              <w:sz w:val="24"/>
              <w:szCs w:val="24"/>
              <w:lang w:val="ru-RU" w:eastAsia="ru-RU"/>
            </w:rPr>
          </w:rPrChange>
        </w:rPr>
        <w:pPrChange w:id="570"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571" w:author="Medeu Ametay" w:date="2025-03-06T02:15:00Z" w16du:dateUtc="2025-03-05T21:15:00Z">
        <w:r w:rsidRPr="0037089E">
          <w:rPr>
            <w:rFonts w:ascii="Arial" w:hAnsi="Arial" w:cs="Arial"/>
            <w:lang w:val="ru-RU" w:eastAsia="ru-RU"/>
            <w:rPrChange w:id="572" w:author="Medeu Ametay" w:date="2025-03-06T02:16:00Z" w16du:dateUtc="2025-03-05T21:16:00Z">
              <w:rPr>
                <w:sz w:val="24"/>
                <w:szCs w:val="24"/>
                <w:lang w:val="ru-RU" w:eastAsia="ru-RU"/>
              </w:rPr>
            </w:rPrChange>
          </w:rPr>
          <w:t>Properties: NOT NULL</w:t>
        </w:r>
      </w:ins>
    </w:p>
    <w:p w14:paraId="13992B20" w14:textId="77777777" w:rsidR="0037089E" w:rsidRPr="0037089E" w:rsidRDefault="0037089E" w:rsidP="00A651F7">
      <w:pPr>
        <w:widowControl/>
        <w:numPr>
          <w:ilvl w:val="1"/>
          <w:numId w:val="51"/>
        </w:numPr>
        <w:spacing w:before="100" w:beforeAutospacing="1" w:after="100" w:afterAutospacing="1" w:line="240" w:lineRule="auto"/>
        <w:rPr>
          <w:ins w:id="573" w:author="Medeu Ametay" w:date="2025-03-06T02:15:00Z" w16du:dateUtc="2025-03-05T21:15:00Z"/>
          <w:rFonts w:ascii="Arial" w:hAnsi="Arial" w:cs="Arial"/>
          <w:lang w:eastAsia="ru-RU"/>
          <w:rPrChange w:id="574" w:author="Medeu Ametay" w:date="2025-03-06T02:16:00Z" w16du:dateUtc="2025-03-05T21:16:00Z">
            <w:rPr>
              <w:ins w:id="575" w:author="Medeu Ametay" w:date="2025-03-06T02:15:00Z" w16du:dateUtc="2025-03-05T21:15:00Z"/>
              <w:sz w:val="24"/>
              <w:szCs w:val="24"/>
              <w:lang w:val="ru-RU" w:eastAsia="ru-RU"/>
            </w:rPr>
          </w:rPrChange>
        </w:rPr>
        <w:pPrChange w:id="576"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577" w:author="Medeu Ametay" w:date="2025-03-06T02:15:00Z" w16du:dateUtc="2025-03-05T21:15:00Z">
        <w:r w:rsidRPr="0037089E">
          <w:rPr>
            <w:rFonts w:ascii="Arial" w:hAnsi="Arial" w:cs="Arial"/>
            <w:lang w:eastAsia="ru-RU"/>
            <w:rPrChange w:id="578" w:author="Medeu Ametay" w:date="2025-03-06T02:16:00Z" w16du:dateUtc="2025-03-05T21:16:00Z">
              <w:rPr>
                <w:sz w:val="24"/>
                <w:szCs w:val="24"/>
                <w:lang w:val="ru-RU" w:eastAsia="ru-RU"/>
              </w:rPr>
            </w:rPrChange>
          </w:rPr>
          <w:t>Description: The time when the auction takes place.</w:t>
        </w:r>
      </w:ins>
    </w:p>
    <w:p w14:paraId="76181F39" w14:textId="77777777" w:rsidR="0037089E" w:rsidRPr="0037089E" w:rsidRDefault="0037089E" w:rsidP="0037089E">
      <w:pPr>
        <w:widowControl/>
        <w:numPr>
          <w:ilvl w:val="0"/>
          <w:numId w:val="32"/>
        </w:numPr>
        <w:spacing w:before="100" w:beforeAutospacing="1" w:after="100" w:afterAutospacing="1" w:line="240" w:lineRule="auto"/>
        <w:rPr>
          <w:ins w:id="579" w:author="Medeu Ametay" w:date="2025-03-06T02:15:00Z" w16du:dateUtc="2025-03-05T21:15:00Z"/>
          <w:rFonts w:ascii="Arial" w:hAnsi="Arial" w:cs="Arial"/>
          <w:lang w:val="ru-RU" w:eastAsia="ru-RU"/>
          <w:rPrChange w:id="580" w:author="Medeu Ametay" w:date="2025-03-06T02:16:00Z" w16du:dateUtc="2025-03-05T21:16:00Z">
            <w:rPr>
              <w:ins w:id="581" w:author="Medeu Ametay" w:date="2025-03-06T02:15:00Z" w16du:dateUtc="2025-03-05T21:15:00Z"/>
              <w:sz w:val="24"/>
              <w:szCs w:val="24"/>
              <w:lang w:val="ru-RU" w:eastAsia="ru-RU"/>
            </w:rPr>
          </w:rPrChange>
        </w:rPr>
      </w:pPr>
      <w:proofErr w:type="spellStart"/>
      <w:ins w:id="582" w:author="Medeu Ametay" w:date="2025-03-06T02:15:00Z" w16du:dateUtc="2025-03-05T21:15:00Z">
        <w:r w:rsidRPr="0037089E">
          <w:rPr>
            <w:rFonts w:ascii="Arial" w:hAnsi="Arial" w:cs="Arial"/>
            <w:b/>
            <w:bCs/>
            <w:lang w:val="ru-RU" w:eastAsia="ru-RU"/>
            <w:rPrChange w:id="583" w:author="Medeu Ametay" w:date="2025-03-06T02:16:00Z" w16du:dateUtc="2025-03-05T21:16:00Z">
              <w:rPr>
                <w:b/>
                <w:bCs/>
                <w:sz w:val="24"/>
                <w:szCs w:val="24"/>
                <w:lang w:val="ru-RU" w:eastAsia="ru-RU"/>
              </w:rPr>
            </w:rPrChange>
          </w:rPr>
          <w:t>location</w:t>
        </w:r>
        <w:proofErr w:type="spellEnd"/>
      </w:ins>
    </w:p>
    <w:p w14:paraId="1672BB2E" w14:textId="77777777" w:rsidR="0037089E" w:rsidRPr="0037089E" w:rsidRDefault="0037089E" w:rsidP="00A651F7">
      <w:pPr>
        <w:widowControl/>
        <w:numPr>
          <w:ilvl w:val="1"/>
          <w:numId w:val="52"/>
        </w:numPr>
        <w:spacing w:before="100" w:beforeAutospacing="1" w:after="100" w:afterAutospacing="1" w:line="240" w:lineRule="auto"/>
        <w:rPr>
          <w:ins w:id="584" w:author="Medeu Ametay" w:date="2025-03-06T02:15:00Z" w16du:dateUtc="2025-03-05T21:15:00Z"/>
          <w:rFonts w:ascii="Arial" w:hAnsi="Arial" w:cs="Arial"/>
          <w:lang w:val="ru-RU" w:eastAsia="ru-RU"/>
          <w:rPrChange w:id="585" w:author="Medeu Ametay" w:date="2025-03-06T02:16:00Z" w16du:dateUtc="2025-03-05T21:16:00Z">
            <w:rPr>
              <w:ins w:id="586" w:author="Medeu Ametay" w:date="2025-03-06T02:15:00Z" w16du:dateUtc="2025-03-05T21:15:00Z"/>
              <w:sz w:val="24"/>
              <w:szCs w:val="24"/>
              <w:lang w:val="ru-RU" w:eastAsia="ru-RU"/>
            </w:rPr>
          </w:rPrChange>
        </w:rPr>
        <w:pPrChange w:id="587"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588" w:author="Medeu Ametay" w:date="2025-03-06T02:15:00Z" w16du:dateUtc="2025-03-05T21:15:00Z">
        <w:r w:rsidRPr="0037089E">
          <w:rPr>
            <w:rFonts w:ascii="Arial" w:hAnsi="Arial" w:cs="Arial"/>
            <w:lang w:val="ru-RU" w:eastAsia="ru-RU"/>
            <w:rPrChange w:id="589" w:author="Medeu Ametay" w:date="2025-03-06T02:16:00Z" w16du:dateUtc="2025-03-05T21:16:00Z">
              <w:rPr>
                <w:sz w:val="24"/>
                <w:szCs w:val="24"/>
                <w:lang w:val="ru-RU" w:eastAsia="ru-RU"/>
              </w:rPr>
            </w:rPrChange>
          </w:rPr>
          <w:lastRenderedPageBreak/>
          <w:t xml:space="preserve">Data Type: </w:t>
        </w:r>
        <w:proofErr w:type="gramStart"/>
        <w:r w:rsidRPr="0037089E">
          <w:rPr>
            <w:rFonts w:ascii="Arial" w:hAnsi="Arial" w:cs="Arial"/>
            <w:lang w:val="ru-RU" w:eastAsia="ru-RU"/>
            <w:rPrChange w:id="590" w:author="Medeu Ametay" w:date="2025-03-06T02:16:00Z" w16du:dateUtc="2025-03-05T21:16:00Z">
              <w:rPr>
                <w:rFonts w:ascii="Courier New" w:hAnsi="Courier New" w:cs="Courier New"/>
                <w:lang w:val="ru-RU" w:eastAsia="ru-RU"/>
              </w:rPr>
            </w:rPrChange>
          </w:rPr>
          <w:t>VARCHAR(</w:t>
        </w:r>
        <w:proofErr w:type="gramEnd"/>
        <w:r w:rsidRPr="0037089E">
          <w:rPr>
            <w:rFonts w:ascii="Arial" w:hAnsi="Arial" w:cs="Arial"/>
            <w:lang w:val="ru-RU" w:eastAsia="ru-RU"/>
            <w:rPrChange w:id="591" w:author="Medeu Ametay" w:date="2025-03-06T02:16:00Z" w16du:dateUtc="2025-03-05T21:16:00Z">
              <w:rPr>
                <w:rFonts w:ascii="Courier New" w:hAnsi="Courier New" w:cs="Courier New"/>
                <w:lang w:val="ru-RU" w:eastAsia="ru-RU"/>
              </w:rPr>
            </w:rPrChange>
          </w:rPr>
          <w:t>100)</w:t>
        </w:r>
      </w:ins>
    </w:p>
    <w:p w14:paraId="4A8395B9" w14:textId="77777777" w:rsidR="0037089E" w:rsidRPr="0037089E" w:rsidRDefault="0037089E" w:rsidP="00A651F7">
      <w:pPr>
        <w:widowControl/>
        <w:numPr>
          <w:ilvl w:val="1"/>
          <w:numId w:val="52"/>
        </w:numPr>
        <w:spacing w:before="100" w:beforeAutospacing="1" w:after="100" w:afterAutospacing="1" w:line="240" w:lineRule="auto"/>
        <w:rPr>
          <w:ins w:id="592" w:author="Medeu Ametay" w:date="2025-03-06T02:15:00Z" w16du:dateUtc="2025-03-05T21:15:00Z"/>
          <w:rFonts w:ascii="Arial" w:hAnsi="Arial" w:cs="Arial"/>
          <w:lang w:val="ru-RU" w:eastAsia="ru-RU"/>
          <w:rPrChange w:id="593" w:author="Medeu Ametay" w:date="2025-03-06T02:16:00Z" w16du:dateUtc="2025-03-05T21:16:00Z">
            <w:rPr>
              <w:ins w:id="594" w:author="Medeu Ametay" w:date="2025-03-06T02:15:00Z" w16du:dateUtc="2025-03-05T21:15:00Z"/>
              <w:sz w:val="24"/>
              <w:szCs w:val="24"/>
              <w:lang w:val="ru-RU" w:eastAsia="ru-RU"/>
            </w:rPr>
          </w:rPrChange>
        </w:rPr>
        <w:pPrChange w:id="595"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596" w:author="Medeu Ametay" w:date="2025-03-06T02:15:00Z" w16du:dateUtc="2025-03-05T21:15:00Z">
        <w:r w:rsidRPr="0037089E">
          <w:rPr>
            <w:rFonts w:ascii="Arial" w:hAnsi="Arial" w:cs="Arial"/>
            <w:lang w:val="ru-RU" w:eastAsia="ru-RU"/>
            <w:rPrChange w:id="597" w:author="Medeu Ametay" w:date="2025-03-06T02:16:00Z" w16du:dateUtc="2025-03-05T21:16:00Z">
              <w:rPr>
                <w:sz w:val="24"/>
                <w:szCs w:val="24"/>
                <w:lang w:val="ru-RU" w:eastAsia="ru-RU"/>
              </w:rPr>
            </w:rPrChange>
          </w:rPr>
          <w:t>Properties: NOT NULL</w:t>
        </w:r>
      </w:ins>
    </w:p>
    <w:p w14:paraId="3513B505" w14:textId="77777777" w:rsidR="0037089E" w:rsidRPr="0037089E" w:rsidRDefault="0037089E" w:rsidP="00A651F7">
      <w:pPr>
        <w:widowControl/>
        <w:numPr>
          <w:ilvl w:val="1"/>
          <w:numId w:val="52"/>
        </w:numPr>
        <w:spacing w:before="100" w:beforeAutospacing="1" w:after="100" w:afterAutospacing="1" w:line="240" w:lineRule="auto"/>
        <w:rPr>
          <w:ins w:id="598" w:author="Medeu Ametay" w:date="2025-03-06T02:15:00Z" w16du:dateUtc="2025-03-05T21:15:00Z"/>
          <w:rFonts w:ascii="Arial" w:hAnsi="Arial" w:cs="Arial"/>
          <w:lang w:eastAsia="ru-RU"/>
          <w:rPrChange w:id="599" w:author="Medeu Ametay" w:date="2025-03-06T02:16:00Z" w16du:dateUtc="2025-03-05T21:16:00Z">
            <w:rPr>
              <w:ins w:id="600" w:author="Medeu Ametay" w:date="2025-03-06T02:15:00Z" w16du:dateUtc="2025-03-05T21:15:00Z"/>
              <w:sz w:val="24"/>
              <w:szCs w:val="24"/>
              <w:lang w:val="ru-RU" w:eastAsia="ru-RU"/>
            </w:rPr>
          </w:rPrChange>
        </w:rPr>
        <w:pPrChange w:id="601"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602" w:author="Medeu Ametay" w:date="2025-03-06T02:15:00Z" w16du:dateUtc="2025-03-05T21:15:00Z">
        <w:r w:rsidRPr="0037089E">
          <w:rPr>
            <w:rFonts w:ascii="Arial" w:hAnsi="Arial" w:cs="Arial"/>
            <w:lang w:eastAsia="ru-RU"/>
            <w:rPrChange w:id="603" w:author="Medeu Ametay" w:date="2025-03-06T02:16:00Z" w16du:dateUtc="2025-03-05T21:16:00Z">
              <w:rPr>
                <w:sz w:val="24"/>
                <w:szCs w:val="24"/>
                <w:lang w:val="ru-RU" w:eastAsia="ru-RU"/>
              </w:rPr>
            </w:rPrChange>
          </w:rPr>
          <w:t>Description: The venue or location of the auction.</w:t>
        </w:r>
      </w:ins>
    </w:p>
    <w:p w14:paraId="50146059" w14:textId="77777777" w:rsidR="0037089E" w:rsidRPr="0037089E" w:rsidRDefault="0037089E" w:rsidP="0037089E">
      <w:pPr>
        <w:widowControl/>
        <w:numPr>
          <w:ilvl w:val="0"/>
          <w:numId w:val="32"/>
        </w:numPr>
        <w:spacing w:before="100" w:beforeAutospacing="1" w:after="100" w:afterAutospacing="1" w:line="240" w:lineRule="auto"/>
        <w:rPr>
          <w:ins w:id="604" w:author="Medeu Ametay" w:date="2025-03-06T02:15:00Z" w16du:dateUtc="2025-03-05T21:15:00Z"/>
          <w:rFonts w:ascii="Arial" w:hAnsi="Arial" w:cs="Arial"/>
          <w:lang w:val="ru-RU" w:eastAsia="ru-RU"/>
          <w:rPrChange w:id="605" w:author="Medeu Ametay" w:date="2025-03-06T02:16:00Z" w16du:dateUtc="2025-03-05T21:16:00Z">
            <w:rPr>
              <w:ins w:id="606" w:author="Medeu Ametay" w:date="2025-03-06T02:15:00Z" w16du:dateUtc="2025-03-05T21:15:00Z"/>
              <w:sz w:val="24"/>
              <w:szCs w:val="24"/>
              <w:lang w:val="ru-RU" w:eastAsia="ru-RU"/>
            </w:rPr>
          </w:rPrChange>
        </w:rPr>
      </w:pPr>
      <w:proofErr w:type="spellStart"/>
      <w:ins w:id="607" w:author="Medeu Ametay" w:date="2025-03-06T02:15:00Z" w16du:dateUtc="2025-03-05T21:15:00Z">
        <w:r w:rsidRPr="0037089E">
          <w:rPr>
            <w:rFonts w:ascii="Arial" w:hAnsi="Arial" w:cs="Arial"/>
            <w:b/>
            <w:bCs/>
            <w:lang w:val="ru-RU" w:eastAsia="ru-RU"/>
            <w:rPrChange w:id="608" w:author="Medeu Ametay" w:date="2025-03-06T02:16:00Z" w16du:dateUtc="2025-03-05T21:16:00Z">
              <w:rPr>
                <w:b/>
                <w:bCs/>
                <w:sz w:val="24"/>
                <w:szCs w:val="24"/>
                <w:lang w:val="ru-RU" w:eastAsia="ru-RU"/>
              </w:rPr>
            </w:rPrChange>
          </w:rPr>
          <w:t>specifics</w:t>
        </w:r>
        <w:proofErr w:type="spellEnd"/>
      </w:ins>
    </w:p>
    <w:p w14:paraId="38C126E0" w14:textId="77777777" w:rsidR="0037089E" w:rsidRPr="0037089E" w:rsidRDefault="0037089E" w:rsidP="00A651F7">
      <w:pPr>
        <w:widowControl/>
        <w:numPr>
          <w:ilvl w:val="1"/>
          <w:numId w:val="53"/>
        </w:numPr>
        <w:spacing w:before="100" w:beforeAutospacing="1" w:after="100" w:afterAutospacing="1" w:line="240" w:lineRule="auto"/>
        <w:rPr>
          <w:ins w:id="609" w:author="Medeu Ametay" w:date="2025-03-06T02:15:00Z" w16du:dateUtc="2025-03-05T21:15:00Z"/>
          <w:rFonts w:ascii="Arial" w:hAnsi="Arial" w:cs="Arial"/>
          <w:lang w:val="ru-RU" w:eastAsia="ru-RU"/>
          <w:rPrChange w:id="610" w:author="Medeu Ametay" w:date="2025-03-06T02:16:00Z" w16du:dateUtc="2025-03-05T21:16:00Z">
            <w:rPr>
              <w:ins w:id="611" w:author="Medeu Ametay" w:date="2025-03-06T02:15:00Z" w16du:dateUtc="2025-03-05T21:15:00Z"/>
              <w:sz w:val="24"/>
              <w:szCs w:val="24"/>
              <w:lang w:val="ru-RU" w:eastAsia="ru-RU"/>
            </w:rPr>
          </w:rPrChange>
        </w:rPr>
        <w:pPrChange w:id="612"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613" w:author="Medeu Ametay" w:date="2025-03-06T02:15:00Z" w16du:dateUtc="2025-03-05T21:15:00Z">
        <w:r w:rsidRPr="0037089E">
          <w:rPr>
            <w:rFonts w:ascii="Arial" w:hAnsi="Arial" w:cs="Arial"/>
            <w:lang w:val="ru-RU" w:eastAsia="ru-RU"/>
            <w:rPrChange w:id="614"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615" w:author="Medeu Ametay" w:date="2025-03-06T02:16:00Z" w16du:dateUtc="2025-03-05T21:16:00Z">
              <w:rPr>
                <w:rFonts w:ascii="Courier New" w:hAnsi="Courier New" w:cs="Courier New"/>
                <w:lang w:val="ru-RU" w:eastAsia="ru-RU"/>
              </w:rPr>
            </w:rPrChange>
          </w:rPr>
          <w:t>TEXT</w:t>
        </w:r>
      </w:ins>
    </w:p>
    <w:p w14:paraId="64FD3278" w14:textId="77777777" w:rsidR="0037089E" w:rsidRPr="0037089E" w:rsidRDefault="0037089E" w:rsidP="00A651F7">
      <w:pPr>
        <w:widowControl/>
        <w:numPr>
          <w:ilvl w:val="1"/>
          <w:numId w:val="53"/>
        </w:numPr>
        <w:spacing w:before="100" w:beforeAutospacing="1" w:after="100" w:afterAutospacing="1" w:line="240" w:lineRule="auto"/>
        <w:rPr>
          <w:ins w:id="616" w:author="Medeu Ametay" w:date="2025-03-06T02:15:00Z" w16du:dateUtc="2025-03-05T21:15:00Z"/>
          <w:rFonts w:ascii="Arial" w:hAnsi="Arial" w:cs="Arial"/>
          <w:lang w:val="ru-RU" w:eastAsia="ru-RU"/>
          <w:rPrChange w:id="617" w:author="Medeu Ametay" w:date="2025-03-06T02:16:00Z" w16du:dateUtc="2025-03-05T21:16:00Z">
            <w:rPr>
              <w:ins w:id="618" w:author="Medeu Ametay" w:date="2025-03-06T02:15:00Z" w16du:dateUtc="2025-03-05T21:15:00Z"/>
              <w:sz w:val="24"/>
              <w:szCs w:val="24"/>
              <w:lang w:val="ru-RU" w:eastAsia="ru-RU"/>
            </w:rPr>
          </w:rPrChange>
        </w:rPr>
        <w:pPrChange w:id="619"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620" w:author="Medeu Ametay" w:date="2025-03-06T02:15:00Z" w16du:dateUtc="2025-03-05T21:15:00Z">
        <w:r w:rsidRPr="0037089E">
          <w:rPr>
            <w:rFonts w:ascii="Arial" w:hAnsi="Arial" w:cs="Arial"/>
            <w:lang w:val="ru-RU" w:eastAsia="ru-RU"/>
            <w:rPrChange w:id="621" w:author="Medeu Ametay" w:date="2025-03-06T02:16:00Z" w16du:dateUtc="2025-03-05T21:16:00Z">
              <w:rPr>
                <w:sz w:val="24"/>
                <w:szCs w:val="24"/>
                <w:lang w:val="ru-RU" w:eastAsia="ru-RU"/>
              </w:rPr>
            </w:rPrChange>
          </w:rPr>
          <w:t>Properties: (</w:t>
        </w:r>
        <w:proofErr w:type="spellStart"/>
        <w:r w:rsidRPr="0037089E">
          <w:rPr>
            <w:rFonts w:ascii="Arial" w:hAnsi="Arial" w:cs="Arial"/>
            <w:lang w:val="ru-RU" w:eastAsia="ru-RU"/>
            <w:rPrChange w:id="622" w:author="Medeu Ametay" w:date="2025-03-06T02:16:00Z" w16du:dateUtc="2025-03-05T21:16:00Z">
              <w:rPr>
                <w:sz w:val="24"/>
                <w:szCs w:val="24"/>
                <w:lang w:val="ru-RU" w:eastAsia="ru-RU"/>
              </w:rPr>
            </w:rPrChange>
          </w:rPr>
          <w:t>Optional</w:t>
        </w:r>
        <w:proofErr w:type="spellEnd"/>
        <w:r w:rsidRPr="0037089E">
          <w:rPr>
            <w:rFonts w:ascii="Arial" w:hAnsi="Arial" w:cs="Arial"/>
            <w:lang w:val="ru-RU" w:eastAsia="ru-RU"/>
            <w:rPrChange w:id="623" w:author="Medeu Ametay" w:date="2025-03-06T02:16:00Z" w16du:dateUtc="2025-03-05T21:16:00Z">
              <w:rPr>
                <w:sz w:val="24"/>
                <w:szCs w:val="24"/>
                <w:lang w:val="ru-RU" w:eastAsia="ru-RU"/>
              </w:rPr>
            </w:rPrChange>
          </w:rPr>
          <w:t>)</w:t>
        </w:r>
      </w:ins>
    </w:p>
    <w:p w14:paraId="6086104A" w14:textId="77777777" w:rsidR="0037089E" w:rsidRPr="0037089E" w:rsidRDefault="0037089E" w:rsidP="00A651F7">
      <w:pPr>
        <w:widowControl/>
        <w:numPr>
          <w:ilvl w:val="1"/>
          <w:numId w:val="53"/>
        </w:numPr>
        <w:spacing w:before="100" w:beforeAutospacing="1" w:after="100" w:afterAutospacing="1" w:line="240" w:lineRule="auto"/>
        <w:rPr>
          <w:ins w:id="624" w:author="Medeu Ametay" w:date="2025-03-06T02:15:00Z" w16du:dateUtc="2025-03-05T21:15:00Z"/>
          <w:rFonts w:ascii="Arial" w:hAnsi="Arial" w:cs="Arial"/>
          <w:lang w:eastAsia="ru-RU"/>
          <w:rPrChange w:id="625" w:author="Medeu Ametay" w:date="2025-03-06T02:16:00Z" w16du:dateUtc="2025-03-05T21:16:00Z">
            <w:rPr>
              <w:ins w:id="626" w:author="Medeu Ametay" w:date="2025-03-06T02:15:00Z" w16du:dateUtc="2025-03-05T21:15:00Z"/>
              <w:sz w:val="24"/>
              <w:szCs w:val="24"/>
              <w:lang w:val="ru-RU" w:eastAsia="ru-RU"/>
            </w:rPr>
          </w:rPrChange>
        </w:rPr>
        <w:pPrChange w:id="627" w:author="Medeu Ametay" w:date="2025-03-06T02:17:00Z" w16du:dateUtc="2025-03-05T21:17:00Z">
          <w:pPr>
            <w:widowControl/>
            <w:numPr>
              <w:ilvl w:val="1"/>
              <w:numId w:val="32"/>
            </w:numPr>
            <w:tabs>
              <w:tab w:val="num" w:pos="1440"/>
            </w:tabs>
            <w:spacing w:before="100" w:beforeAutospacing="1" w:after="100" w:afterAutospacing="1" w:line="240" w:lineRule="auto"/>
            <w:ind w:left="1440" w:hanging="360"/>
          </w:pPr>
        </w:pPrChange>
      </w:pPr>
      <w:ins w:id="628" w:author="Medeu Ametay" w:date="2025-03-06T02:15:00Z" w16du:dateUtc="2025-03-05T21:15:00Z">
        <w:r w:rsidRPr="0037089E">
          <w:rPr>
            <w:rFonts w:ascii="Arial" w:hAnsi="Arial" w:cs="Arial"/>
            <w:lang w:eastAsia="ru-RU"/>
            <w:rPrChange w:id="629" w:author="Medeu Ametay" w:date="2025-03-06T02:16:00Z" w16du:dateUtc="2025-03-05T21:16:00Z">
              <w:rPr>
                <w:sz w:val="24"/>
                <w:szCs w:val="24"/>
                <w:lang w:val="ru-RU" w:eastAsia="ru-RU"/>
              </w:rPr>
            </w:rPrChange>
          </w:rPr>
          <w:t>Description: Additional auction details (e.g., special notes).</w:t>
        </w:r>
      </w:ins>
    </w:p>
    <w:p w14:paraId="122BD9E7" w14:textId="77777777" w:rsidR="0037089E" w:rsidRPr="0037089E" w:rsidRDefault="0037089E" w:rsidP="0037089E">
      <w:pPr>
        <w:widowControl/>
        <w:spacing w:line="240" w:lineRule="auto"/>
        <w:rPr>
          <w:ins w:id="630" w:author="Medeu Ametay" w:date="2025-03-06T02:15:00Z" w16du:dateUtc="2025-03-05T21:15:00Z"/>
          <w:rFonts w:ascii="Arial" w:hAnsi="Arial" w:cs="Arial"/>
          <w:lang w:val="ru-RU" w:eastAsia="ru-RU"/>
          <w:rPrChange w:id="631" w:author="Medeu Ametay" w:date="2025-03-06T02:16:00Z" w16du:dateUtc="2025-03-05T21:16:00Z">
            <w:rPr>
              <w:ins w:id="632" w:author="Medeu Ametay" w:date="2025-03-06T02:15:00Z" w16du:dateUtc="2025-03-05T21:15:00Z"/>
              <w:sz w:val="24"/>
              <w:szCs w:val="24"/>
              <w:lang w:val="ru-RU" w:eastAsia="ru-RU"/>
            </w:rPr>
          </w:rPrChange>
        </w:rPr>
      </w:pPr>
      <w:ins w:id="633" w:author="Medeu Ametay" w:date="2025-03-06T02:15:00Z" w16du:dateUtc="2025-03-05T21:15:00Z">
        <w:r w:rsidRPr="0037089E">
          <w:rPr>
            <w:rFonts w:ascii="Arial" w:hAnsi="Arial" w:cs="Arial"/>
            <w:lang w:val="ru-RU" w:eastAsia="ru-RU"/>
            <w:rPrChange w:id="634" w:author="Medeu Ametay" w:date="2025-03-06T02:16:00Z" w16du:dateUtc="2025-03-05T21:16:00Z">
              <w:rPr>
                <w:sz w:val="24"/>
                <w:szCs w:val="24"/>
                <w:lang w:val="ru-RU" w:eastAsia="ru-RU"/>
              </w:rPr>
            </w:rPrChange>
          </w:rPr>
          <w:pict w14:anchorId="3895E54A">
            <v:rect id="_x0000_i1082" style="width:0;height:1.5pt" o:hralign="center" o:hrstd="t" o:hr="t" fillcolor="#a0a0a0" stroked="f"/>
          </w:pict>
        </w:r>
      </w:ins>
    </w:p>
    <w:p w14:paraId="37531F6D" w14:textId="77777777" w:rsidR="0037089E" w:rsidRPr="0037089E" w:rsidRDefault="0037089E" w:rsidP="0037089E">
      <w:pPr>
        <w:widowControl/>
        <w:spacing w:before="100" w:beforeAutospacing="1" w:after="100" w:afterAutospacing="1" w:line="240" w:lineRule="auto"/>
        <w:outlineLvl w:val="2"/>
        <w:rPr>
          <w:ins w:id="635" w:author="Medeu Ametay" w:date="2025-03-06T02:15:00Z" w16du:dateUtc="2025-03-05T21:15:00Z"/>
          <w:rFonts w:ascii="Arial" w:hAnsi="Arial" w:cs="Arial"/>
          <w:b/>
          <w:bCs/>
          <w:lang w:val="ru-RU" w:eastAsia="ru-RU"/>
          <w:rPrChange w:id="636" w:author="Medeu Ametay" w:date="2025-03-06T02:16:00Z" w16du:dateUtc="2025-03-05T21:16:00Z">
            <w:rPr>
              <w:ins w:id="637" w:author="Medeu Ametay" w:date="2025-03-06T02:15:00Z" w16du:dateUtc="2025-03-05T21:15:00Z"/>
              <w:b/>
              <w:bCs/>
              <w:sz w:val="27"/>
              <w:szCs w:val="27"/>
              <w:lang w:val="ru-RU" w:eastAsia="ru-RU"/>
            </w:rPr>
          </w:rPrChange>
        </w:rPr>
        <w:pPrChange w:id="638" w:author="Medeu Ametay" w:date="2025-03-06T02:15:00Z" w16du:dateUtc="2025-03-05T21:15:00Z">
          <w:pPr>
            <w:widowControl/>
            <w:numPr>
              <w:numId w:val="29"/>
            </w:numPr>
            <w:spacing w:before="100" w:beforeAutospacing="1" w:after="100" w:afterAutospacing="1" w:line="240" w:lineRule="auto"/>
            <w:outlineLvl w:val="2"/>
          </w:pPr>
        </w:pPrChange>
      </w:pPr>
      <w:ins w:id="639" w:author="Medeu Ametay" w:date="2025-03-06T02:15:00Z" w16du:dateUtc="2025-03-05T21:15:00Z">
        <w:r w:rsidRPr="0037089E">
          <w:rPr>
            <w:rFonts w:ascii="Arial" w:hAnsi="Arial" w:cs="Arial"/>
            <w:b/>
            <w:bCs/>
            <w:lang w:val="ru-RU" w:eastAsia="ru-RU"/>
            <w:rPrChange w:id="640" w:author="Medeu Ametay" w:date="2025-03-06T02:16:00Z" w16du:dateUtc="2025-03-05T21:16:00Z">
              <w:rPr>
                <w:b/>
                <w:bCs/>
                <w:sz w:val="27"/>
                <w:szCs w:val="27"/>
                <w:lang w:val="ru-RU" w:eastAsia="ru-RU"/>
              </w:rPr>
            </w:rPrChange>
          </w:rPr>
          <w:t xml:space="preserve">5. </w:t>
        </w:r>
        <w:proofErr w:type="spellStart"/>
        <w:r w:rsidRPr="0037089E">
          <w:rPr>
            <w:rFonts w:ascii="Arial" w:hAnsi="Arial" w:cs="Arial"/>
            <w:b/>
            <w:bCs/>
            <w:lang w:val="ru-RU" w:eastAsia="ru-RU"/>
            <w:rPrChange w:id="641" w:author="Medeu Ametay" w:date="2025-03-06T02:16:00Z" w16du:dateUtc="2025-03-05T21:16:00Z">
              <w:rPr>
                <w:b/>
                <w:bCs/>
                <w:sz w:val="27"/>
                <w:szCs w:val="27"/>
                <w:lang w:val="ru-RU" w:eastAsia="ru-RU"/>
              </w:rPr>
            </w:rPrChange>
          </w:rPr>
          <w:t>Item</w:t>
        </w:r>
        <w:proofErr w:type="spellEnd"/>
      </w:ins>
    </w:p>
    <w:p w14:paraId="0AE96E65" w14:textId="77777777" w:rsidR="0037089E" w:rsidRPr="0037089E" w:rsidRDefault="0037089E" w:rsidP="0037089E">
      <w:pPr>
        <w:widowControl/>
        <w:numPr>
          <w:ilvl w:val="0"/>
          <w:numId w:val="33"/>
        </w:numPr>
        <w:spacing w:before="100" w:beforeAutospacing="1" w:after="100" w:afterAutospacing="1" w:line="240" w:lineRule="auto"/>
        <w:rPr>
          <w:ins w:id="642" w:author="Medeu Ametay" w:date="2025-03-06T02:15:00Z" w16du:dateUtc="2025-03-05T21:15:00Z"/>
          <w:rFonts w:ascii="Arial" w:hAnsi="Arial" w:cs="Arial"/>
          <w:lang w:val="ru-RU" w:eastAsia="ru-RU"/>
          <w:rPrChange w:id="643" w:author="Medeu Ametay" w:date="2025-03-06T02:16:00Z" w16du:dateUtc="2025-03-05T21:16:00Z">
            <w:rPr>
              <w:ins w:id="644" w:author="Medeu Ametay" w:date="2025-03-06T02:15:00Z" w16du:dateUtc="2025-03-05T21:15:00Z"/>
              <w:sz w:val="24"/>
              <w:szCs w:val="24"/>
              <w:lang w:val="ru-RU" w:eastAsia="ru-RU"/>
            </w:rPr>
          </w:rPrChange>
        </w:rPr>
      </w:pPr>
      <w:proofErr w:type="spellStart"/>
      <w:ins w:id="645" w:author="Medeu Ametay" w:date="2025-03-06T02:15:00Z" w16du:dateUtc="2025-03-05T21:15:00Z">
        <w:r w:rsidRPr="0037089E">
          <w:rPr>
            <w:rFonts w:ascii="Arial" w:hAnsi="Arial" w:cs="Arial"/>
            <w:b/>
            <w:bCs/>
            <w:lang w:val="ru-RU" w:eastAsia="ru-RU"/>
            <w:rPrChange w:id="646" w:author="Medeu Ametay" w:date="2025-03-06T02:16:00Z" w16du:dateUtc="2025-03-05T21:16:00Z">
              <w:rPr>
                <w:b/>
                <w:bCs/>
                <w:sz w:val="24"/>
                <w:szCs w:val="24"/>
                <w:lang w:val="ru-RU" w:eastAsia="ru-RU"/>
              </w:rPr>
            </w:rPrChange>
          </w:rPr>
          <w:t>item_id</w:t>
        </w:r>
        <w:proofErr w:type="spellEnd"/>
      </w:ins>
    </w:p>
    <w:p w14:paraId="383CCB58" w14:textId="77777777" w:rsidR="0037089E" w:rsidRPr="0037089E" w:rsidRDefault="0037089E" w:rsidP="00A651F7">
      <w:pPr>
        <w:widowControl/>
        <w:numPr>
          <w:ilvl w:val="1"/>
          <w:numId w:val="54"/>
        </w:numPr>
        <w:spacing w:before="100" w:beforeAutospacing="1" w:after="100" w:afterAutospacing="1" w:line="240" w:lineRule="auto"/>
        <w:rPr>
          <w:ins w:id="647" w:author="Medeu Ametay" w:date="2025-03-06T02:15:00Z" w16du:dateUtc="2025-03-05T21:15:00Z"/>
          <w:rFonts w:ascii="Arial" w:hAnsi="Arial" w:cs="Arial"/>
          <w:lang w:val="ru-RU" w:eastAsia="ru-RU"/>
          <w:rPrChange w:id="648" w:author="Medeu Ametay" w:date="2025-03-06T02:16:00Z" w16du:dateUtc="2025-03-05T21:16:00Z">
            <w:rPr>
              <w:ins w:id="649" w:author="Medeu Ametay" w:date="2025-03-06T02:15:00Z" w16du:dateUtc="2025-03-05T21:15:00Z"/>
              <w:sz w:val="24"/>
              <w:szCs w:val="24"/>
              <w:lang w:val="ru-RU" w:eastAsia="ru-RU"/>
            </w:rPr>
          </w:rPrChange>
        </w:rPr>
        <w:pPrChange w:id="650" w:author="Medeu Ametay" w:date="2025-03-06T02:18:00Z" w16du:dateUtc="2025-03-05T21:18:00Z">
          <w:pPr>
            <w:widowControl/>
            <w:numPr>
              <w:ilvl w:val="1"/>
              <w:numId w:val="33"/>
            </w:numPr>
            <w:tabs>
              <w:tab w:val="num" w:pos="1440"/>
            </w:tabs>
            <w:spacing w:before="100" w:beforeAutospacing="1" w:after="100" w:afterAutospacing="1" w:line="240" w:lineRule="auto"/>
            <w:ind w:left="1440" w:hanging="360"/>
          </w:pPr>
        </w:pPrChange>
      </w:pPr>
      <w:ins w:id="651" w:author="Medeu Ametay" w:date="2025-03-06T02:15:00Z" w16du:dateUtc="2025-03-05T21:15:00Z">
        <w:r w:rsidRPr="0037089E">
          <w:rPr>
            <w:rFonts w:ascii="Arial" w:hAnsi="Arial" w:cs="Arial"/>
            <w:lang w:val="ru-RU" w:eastAsia="ru-RU"/>
            <w:rPrChange w:id="652"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653" w:author="Medeu Ametay" w:date="2025-03-06T02:16:00Z" w16du:dateUtc="2025-03-05T21:16:00Z">
              <w:rPr>
                <w:rFonts w:ascii="Courier New" w:hAnsi="Courier New" w:cs="Courier New"/>
                <w:lang w:val="ru-RU" w:eastAsia="ru-RU"/>
              </w:rPr>
            </w:rPrChange>
          </w:rPr>
          <w:t>SERIAL</w:t>
        </w:r>
      </w:ins>
    </w:p>
    <w:p w14:paraId="0F51C0B8" w14:textId="77777777" w:rsidR="0037089E" w:rsidRPr="0037089E" w:rsidRDefault="0037089E" w:rsidP="00A651F7">
      <w:pPr>
        <w:widowControl/>
        <w:numPr>
          <w:ilvl w:val="1"/>
          <w:numId w:val="54"/>
        </w:numPr>
        <w:spacing w:before="100" w:beforeAutospacing="1" w:after="100" w:afterAutospacing="1" w:line="240" w:lineRule="auto"/>
        <w:rPr>
          <w:ins w:id="654" w:author="Medeu Ametay" w:date="2025-03-06T02:15:00Z" w16du:dateUtc="2025-03-05T21:15:00Z"/>
          <w:rFonts w:ascii="Arial" w:hAnsi="Arial" w:cs="Arial"/>
          <w:lang w:val="ru-RU" w:eastAsia="ru-RU"/>
          <w:rPrChange w:id="655" w:author="Medeu Ametay" w:date="2025-03-06T02:16:00Z" w16du:dateUtc="2025-03-05T21:16:00Z">
            <w:rPr>
              <w:ins w:id="656" w:author="Medeu Ametay" w:date="2025-03-06T02:15:00Z" w16du:dateUtc="2025-03-05T21:15:00Z"/>
              <w:sz w:val="24"/>
              <w:szCs w:val="24"/>
              <w:lang w:val="ru-RU" w:eastAsia="ru-RU"/>
            </w:rPr>
          </w:rPrChange>
        </w:rPr>
        <w:pPrChange w:id="657" w:author="Medeu Ametay" w:date="2025-03-06T02:18:00Z" w16du:dateUtc="2025-03-05T21:18:00Z">
          <w:pPr>
            <w:widowControl/>
            <w:numPr>
              <w:ilvl w:val="1"/>
              <w:numId w:val="33"/>
            </w:numPr>
            <w:tabs>
              <w:tab w:val="num" w:pos="1440"/>
            </w:tabs>
            <w:spacing w:before="100" w:beforeAutospacing="1" w:after="100" w:afterAutospacing="1" w:line="240" w:lineRule="auto"/>
            <w:ind w:left="1440" w:hanging="360"/>
          </w:pPr>
        </w:pPrChange>
      </w:pPr>
      <w:ins w:id="658" w:author="Medeu Ametay" w:date="2025-03-06T02:15:00Z" w16du:dateUtc="2025-03-05T21:15:00Z">
        <w:r w:rsidRPr="0037089E">
          <w:rPr>
            <w:rFonts w:ascii="Arial" w:hAnsi="Arial" w:cs="Arial"/>
            <w:lang w:val="ru-RU" w:eastAsia="ru-RU"/>
            <w:rPrChange w:id="659" w:author="Medeu Ametay" w:date="2025-03-06T02:16:00Z" w16du:dateUtc="2025-03-05T21:16:00Z">
              <w:rPr>
                <w:sz w:val="24"/>
                <w:szCs w:val="24"/>
                <w:lang w:val="ru-RU" w:eastAsia="ru-RU"/>
              </w:rPr>
            </w:rPrChange>
          </w:rPr>
          <w:t xml:space="preserve">Properties: </w:t>
        </w:r>
        <w:proofErr w:type="spellStart"/>
        <w:r w:rsidRPr="0037089E">
          <w:rPr>
            <w:rFonts w:ascii="Arial" w:hAnsi="Arial" w:cs="Arial"/>
            <w:lang w:val="ru-RU" w:eastAsia="ru-RU"/>
            <w:rPrChange w:id="660" w:author="Medeu Ametay" w:date="2025-03-06T02:16:00Z" w16du:dateUtc="2025-03-05T21:16:00Z">
              <w:rPr>
                <w:sz w:val="24"/>
                <w:szCs w:val="24"/>
                <w:lang w:val="ru-RU" w:eastAsia="ru-RU"/>
              </w:rPr>
            </w:rPrChange>
          </w:rPr>
          <w:t>Primary</w:t>
        </w:r>
        <w:proofErr w:type="spellEnd"/>
        <w:r w:rsidRPr="0037089E">
          <w:rPr>
            <w:rFonts w:ascii="Arial" w:hAnsi="Arial" w:cs="Arial"/>
            <w:lang w:val="ru-RU" w:eastAsia="ru-RU"/>
            <w:rPrChange w:id="661" w:author="Medeu Ametay" w:date="2025-03-06T02:16:00Z" w16du:dateUtc="2025-03-05T21:16:00Z">
              <w:rPr>
                <w:sz w:val="24"/>
                <w:szCs w:val="24"/>
                <w:lang w:val="ru-RU" w:eastAsia="ru-RU"/>
              </w:rPr>
            </w:rPrChange>
          </w:rPr>
          <w:t xml:space="preserve"> Key</w:t>
        </w:r>
      </w:ins>
    </w:p>
    <w:p w14:paraId="4E5B0CD6" w14:textId="77777777" w:rsidR="0037089E" w:rsidRPr="0037089E" w:rsidRDefault="0037089E" w:rsidP="00A651F7">
      <w:pPr>
        <w:widowControl/>
        <w:numPr>
          <w:ilvl w:val="1"/>
          <w:numId w:val="54"/>
        </w:numPr>
        <w:spacing w:before="100" w:beforeAutospacing="1" w:after="100" w:afterAutospacing="1" w:line="240" w:lineRule="auto"/>
        <w:rPr>
          <w:ins w:id="662" w:author="Medeu Ametay" w:date="2025-03-06T02:15:00Z" w16du:dateUtc="2025-03-05T21:15:00Z"/>
          <w:rFonts w:ascii="Arial" w:hAnsi="Arial" w:cs="Arial"/>
          <w:lang w:eastAsia="ru-RU"/>
          <w:rPrChange w:id="663" w:author="Medeu Ametay" w:date="2025-03-06T02:16:00Z" w16du:dateUtc="2025-03-05T21:16:00Z">
            <w:rPr>
              <w:ins w:id="664" w:author="Medeu Ametay" w:date="2025-03-06T02:15:00Z" w16du:dateUtc="2025-03-05T21:15:00Z"/>
              <w:sz w:val="24"/>
              <w:szCs w:val="24"/>
              <w:lang w:val="ru-RU" w:eastAsia="ru-RU"/>
            </w:rPr>
          </w:rPrChange>
        </w:rPr>
        <w:pPrChange w:id="665" w:author="Medeu Ametay" w:date="2025-03-06T02:18:00Z" w16du:dateUtc="2025-03-05T21:18:00Z">
          <w:pPr>
            <w:widowControl/>
            <w:numPr>
              <w:ilvl w:val="1"/>
              <w:numId w:val="33"/>
            </w:numPr>
            <w:tabs>
              <w:tab w:val="num" w:pos="1440"/>
            </w:tabs>
            <w:spacing w:before="100" w:beforeAutospacing="1" w:after="100" w:afterAutospacing="1" w:line="240" w:lineRule="auto"/>
            <w:ind w:left="1440" w:hanging="360"/>
          </w:pPr>
        </w:pPrChange>
      </w:pPr>
      <w:ins w:id="666" w:author="Medeu Ametay" w:date="2025-03-06T02:15:00Z" w16du:dateUtc="2025-03-05T21:15:00Z">
        <w:r w:rsidRPr="0037089E">
          <w:rPr>
            <w:rFonts w:ascii="Arial" w:hAnsi="Arial" w:cs="Arial"/>
            <w:lang w:eastAsia="ru-RU"/>
            <w:rPrChange w:id="667" w:author="Medeu Ametay" w:date="2025-03-06T02:16:00Z" w16du:dateUtc="2025-03-05T21:16:00Z">
              <w:rPr>
                <w:sz w:val="24"/>
                <w:szCs w:val="24"/>
                <w:lang w:val="ru-RU" w:eastAsia="ru-RU"/>
              </w:rPr>
            </w:rPrChange>
          </w:rPr>
          <w:t>Description: Unique identifier for the item.</w:t>
        </w:r>
      </w:ins>
    </w:p>
    <w:p w14:paraId="16085E36" w14:textId="77777777" w:rsidR="0037089E" w:rsidRPr="0037089E" w:rsidRDefault="0037089E" w:rsidP="0037089E">
      <w:pPr>
        <w:widowControl/>
        <w:numPr>
          <w:ilvl w:val="0"/>
          <w:numId w:val="33"/>
        </w:numPr>
        <w:spacing w:before="100" w:beforeAutospacing="1" w:after="100" w:afterAutospacing="1" w:line="240" w:lineRule="auto"/>
        <w:rPr>
          <w:ins w:id="668" w:author="Medeu Ametay" w:date="2025-03-06T02:15:00Z" w16du:dateUtc="2025-03-05T21:15:00Z"/>
          <w:rFonts w:ascii="Arial" w:hAnsi="Arial" w:cs="Arial"/>
          <w:lang w:val="ru-RU" w:eastAsia="ru-RU"/>
          <w:rPrChange w:id="669" w:author="Medeu Ametay" w:date="2025-03-06T02:16:00Z" w16du:dateUtc="2025-03-05T21:16:00Z">
            <w:rPr>
              <w:ins w:id="670" w:author="Medeu Ametay" w:date="2025-03-06T02:15:00Z" w16du:dateUtc="2025-03-05T21:15:00Z"/>
              <w:sz w:val="24"/>
              <w:szCs w:val="24"/>
              <w:lang w:val="ru-RU" w:eastAsia="ru-RU"/>
            </w:rPr>
          </w:rPrChange>
        </w:rPr>
      </w:pPr>
      <w:proofErr w:type="spellStart"/>
      <w:ins w:id="671" w:author="Medeu Ametay" w:date="2025-03-06T02:15:00Z" w16du:dateUtc="2025-03-05T21:15:00Z">
        <w:r w:rsidRPr="0037089E">
          <w:rPr>
            <w:rFonts w:ascii="Arial" w:hAnsi="Arial" w:cs="Arial"/>
            <w:b/>
            <w:bCs/>
            <w:lang w:val="ru-RU" w:eastAsia="ru-RU"/>
            <w:rPrChange w:id="672" w:author="Medeu Ametay" w:date="2025-03-06T02:16:00Z" w16du:dateUtc="2025-03-05T21:16:00Z">
              <w:rPr>
                <w:b/>
                <w:bCs/>
                <w:sz w:val="24"/>
                <w:szCs w:val="24"/>
                <w:lang w:val="ru-RU" w:eastAsia="ru-RU"/>
              </w:rPr>
            </w:rPrChange>
          </w:rPr>
          <w:t>item_description</w:t>
        </w:r>
        <w:proofErr w:type="spellEnd"/>
      </w:ins>
    </w:p>
    <w:p w14:paraId="5A1309BE" w14:textId="77777777" w:rsidR="0037089E" w:rsidRPr="0037089E" w:rsidRDefault="0037089E" w:rsidP="00A651F7">
      <w:pPr>
        <w:widowControl/>
        <w:numPr>
          <w:ilvl w:val="1"/>
          <w:numId w:val="55"/>
        </w:numPr>
        <w:spacing w:before="100" w:beforeAutospacing="1" w:after="100" w:afterAutospacing="1" w:line="240" w:lineRule="auto"/>
        <w:rPr>
          <w:ins w:id="673" w:author="Medeu Ametay" w:date="2025-03-06T02:15:00Z" w16du:dateUtc="2025-03-05T21:15:00Z"/>
          <w:rFonts w:ascii="Arial" w:hAnsi="Arial" w:cs="Arial"/>
          <w:lang w:val="ru-RU" w:eastAsia="ru-RU"/>
          <w:rPrChange w:id="674" w:author="Medeu Ametay" w:date="2025-03-06T02:16:00Z" w16du:dateUtc="2025-03-05T21:16:00Z">
            <w:rPr>
              <w:ins w:id="675" w:author="Medeu Ametay" w:date="2025-03-06T02:15:00Z" w16du:dateUtc="2025-03-05T21:15:00Z"/>
              <w:sz w:val="24"/>
              <w:szCs w:val="24"/>
              <w:lang w:val="ru-RU" w:eastAsia="ru-RU"/>
            </w:rPr>
          </w:rPrChange>
        </w:rPr>
        <w:pPrChange w:id="676" w:author="Medeu Ametay" w:date="2025-03-06T02:18:00Z" w16du:dateUtc="2025-03-05T21:18:00Z">
          <w:pPr>
            <w:widowControl/>
            <w:numPr>
              <w:ilvl w:val="1"/>
              <w:numId w:val="33"/>
            </w:numPr>
            <w:tabs>
              <w:tab w:val="num" w:pos="1440"/>
            </w:tabs>
            <w:spacing w:before="100" w:beforeAutospacing="1" w:after="100" w:afterAutospacing="1" w:line="240" w:lineRule="auto"/>
            <w:ind w:left="1440" w:hanging="360"/>
          </w:pPr>
        </w:pPrChange>
      </w:pPr>
      <w:ins w:id="677" w:author="Medeu Ametay" w:date="2025-03-06T02:15:00Z" w16du:dateUtc="2025-03-05T21:15:00Z">
        <w:r w:rsidRPr="0037089E">
          <w:rPr>
            <w:rFonts w:ascii="Arial" w:hAnsi="Arial" w:cs="Arial"/>
            <w:lang w:val="ru-RU" w:eastAsia="ru-RU"/>
            <w:rPrChange w:id="678"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679" w:author="Medeu Ametay" w:date="2025-03-06T02:16:00Z" w16du:dateUtc="2025-03-05T21:16:00Z">
              <w:rPr>
                <w:rFonts w:ascii="Courier New" w:hAnsi="Courier New" w:cs="Courier New"/>
                <w:lang w:val="ru-RU" w:eastAsia="ru-RU"/>
              </w:rPr>
            </w:rPrChange>
          </w:rPr>
          <w:t>TEXT</w:t>
        </w:r>
      </w:ins>
    </w:p>
    <w:p w14:paraId="2769ACD8" w14:textId="77777777" w:rsidR="0037089E" w:rsidRPr="0037089E" w:rsidRDefault="0037089E" w:rsidP="00A651F7">
      <w:pPr>
        <w:widowControl/>
        <w:numPr>
          <w:ilvl w:val="1"/>
          <w:numId w:val="55"/>
        </w:numPr>
        <w:spacing w:before="100" w:beforeAutospacing="1" w:after="100" w:afterAutospacing="1" w:line="240" w:lineRule="auto"/>
        <w:rPr>
          <w:ins w:id="680" w:author="Medeu Ametay" w:date="2025-03-06T02:15:00Z" w16du:dateUtc="2025-03-05T21:15:00Z"/>
          <w:rFonts w:ascii="Arial" w:hAnsi="Arial" w:cs="Arial"/>
          <w:lang w:val="ru-RU" w:eastAsia="ru-RU"/>
          <w:rPrChange w:id="681" w:author="Medeu Ametay" w:date="2025-03-06T02:16:00Z" w16du:dateUtc="2025-03-05T21:16:00Z">
            <w:rPr>
              <w:ins w:id="682" w:author="Medeu Ametay" w:date="2025-03-06T02:15:00Z" w16du:dateUtc="2025-03-05T21:15:00Z"/>
              <w:sz w:val="24"/>
              <w:szCs w:val="24"/>
              <w:lang w:val="ru-RU" w:eastAsia="ru-RU"/>
            </w:rPr>
          </w:rPrChange>
        </w:rPr>
        <w:pPrChange w:id="683" w:author="Medeu Ametay" w:date="2025-03-06T02:18:00Z" w16du:dateUtc="2025-03-05T21:18:00Z">
          <w:pPr>
            <w:widowControl/>
            <w:numPr>
              <w:ilvl w:val="1"/>
              <w:numId w:val="33"/>
            </w:numPr>
            <w:tabs>
              <w:tab w:val="num" w:pos="1440"/>
            </w:tabs>
            <w:spacing w:before="100" w:beforeAutospacing="1" w:after="100" w:afterAutospacing="1" w:line="240" w:lineRule="auto"/>
            <w:ind w:left="1440" w:hanging="360"/>
          </w:pPr>
        </w:pPrChange>
      </w:pPr>
      <w:ins w:id="684" w:author="Medeu Ametay" w:date="2025-03-06T02:15:00Z" w16du:dateUtc="2025-03-05T21:15:00Z">
        <w:r w:rsidRPr="0037089E">
          <w:rPr>
            <w:rFonts w:ascii="Arial" w:hAnsi="Arial" w:cs="Arial"/>
            <w:lang w:val="ru-RU" w:eastAsia="ru-RU"/>
            <w:rPrChange w:id="685" w:author="Medeu Ametay" w:date="2025-03-06T02:16:00Z" w16du:dateUtc="2025-03-05T21:16:00Z">
              <w:rPr>
                <w:sz w:val="24"/>
                <w:szCs w:val="24"/>
                <w:lang w:val="ru-RU" w:eastAsia="ru-RU"/>
              </w:rPr>
            </w:rPrChange>
          </w:rPr>
          <w:t>Properties: NOT NULL</w:t>
        </w:r>
      </w:ins>
    </w:p>
    <w:p w14:paraId="1C18A6C0" w14:textId="77777777" w:rsidR="0037089E" w:rsidRPr="0037089E" w:rsidRDefault="0037089E" w:rsidP="00A651F7">
      <w:pPr>
        <w:widowControl/>
        <w:numPr>
          <w:ilvl w:val="1"/>
          <w:numId w:val="55"/>
        </w:numPr>
        <w:spacing w:before="100" w:beforeAutospacing="1" w:after="100" w:afterAutospacing="1" w:line="240" w:lineRule="auto"/>
        <w:rPr>
          <w:ins w:id="686" w:author="Medeu Ametay" w:date="2025-03-06T02:15:00Z" w16du:dateUtc="2025-03-05T21:15:00Z"/>
          <w:rFonts w:ascii="Arial" w:hAnsi="Arial" w:cs="Arial"/>
          <w:lang w:eastAsia="ru-RU"/>
          <w:rPrChange w:id="687" w:author="Medeu Ametay" w:date="2025-03-06T02:16:00Z" w16du:dateUtc="2025-03-05T21:16:00Z">
            <w:rPr>
              <w:ins w:id="688" w:author="Medeu Ametay" w:date="2025-03-06T02:15:00Z" w16du:dateUtc="2025-03-05T21:15:00Z"/>
              <w:sz w:val="24"/>
              <w:szCs w:val="24"/>
              <w:lang w:val="ru-RU" w:eastAsia="ru-RU"/>
            </w:rPr>
          </w:rPrChange>
        </w:rPr>
        <w:pPrChange w:id="689" w:author="Medeu Ametay" w:date="2025-03-06T02:18:00Z" w16du:dateUtc="2025-03-05T21:18:00Z">
          <w:pPr>
            <w:widowControl/>
            <w:numPr>
              <w:ilvl w:val="1"/>
              <w:numId w:val="33"/>
            </w:numPr>
            <w:tabs>
              <w:tab w:val="num" w:pos="1440"/>
            </w:tabs>
            <w:spacing w:before="100" w:beforeAutospacing="1" w:after="100" w:afterAutospacing="1" w:line="240" w:lineRule="auto"/>
            <w:ind w:left="1440" w:hanging="360"/>
          </w:pPr>
        </w:pPrChange>
      </w:pPr>
      <w:ins w:id="690" w:author="Medeu Ametay" w:date="2025-03-06T02:15:00Z" w16du:dateUtc="2025-03-05T21:15:00Z">
        <w:r w:rsidRPr="0037089E">
          <w:rPr>
            <w:rFonts w:ascii="Arial" w:hAnsi="Arial" w:cs="Arial"/>
            <w:lang w:eastAsia="ru-RU"/>
            <w:rPrChange w:id="691" w:author="Medeu Ametay" w:date="2025-03-06T02:16:00Z" w16du:dateUtc="2025-03-05T21:16:00Z">
              <w:rPr>
                <w:sz w:val="24"/>
                <w:szCs w:val="24"/>
                <w:lang w:val="ru-RU" w:eastAsia="ru-RU"/>
              </w:rPr>
            </w:rPrChange>
          </w:rPr>
          <w:t>Description: Description of the item.</w:t>
        </w:r>
      </w:ins>
    </w:p>
    <w:p w14:paraId="78C1C3C7" w14:textId="77777777" w:rsidR="0037089E" w:rsidRPr="0037089E" w:rsidRDefault="0037089E" w:rsidP="0037089E">
      <w:pPr>
        <w:widowControl/>
        <w:numPr>
          <w:ilvl w:val="0"/>
          <w:numId w:val="33"/>
        </w:numPr>
        <w:spacing w:before="100" w:beforeAutospacing="1" w:after="100" w:afterAutospacing="1" w:line="240" w:lineRule="auto"/>
        <w:rPr>
          <w:ins w:id="692" w:author="Medeu Ametay" w:date="2025-03-06T02:15:00Z" w16du:dateUtc="2025-03-05T21:15:00Z"/>
          <w:rFonts w:ascii="Arial" w:hAnsi="Arial" w:cs="Arial"/>
          <w:lang w:val="ru-RU" w:eastAsia="ru-RU"/>
          <w:rPrChange w:id="693" w:author="Medeu Ametay" w:date="2025-03-06T02:16:00Z" w16du:dateUtc="2025-03-05T21:16:00Z">
            <w:rPr>
              <w:ins w:id="694" w:author="Medeu Ametay" w:date="2025-03-06T02:15:00Z" w16du:dateUtc="2025-03-05T21:15:00Z"/>
              <w:sz w:val="24"/>
              <w:szCs w:val="24"/>
              <w:lang w:val="ru-RU" w:eastAsia="ru-RU"/>
            </w:rPr>
          </w:rPrChange>
        </w:rPr>
      </w:pPr>
      <w:proofErr w:type="spellStart"/>
      <w:ins w:id="695" w:author="Medeu Ametay" w:date="2025-03-06T02:15:00Z" w16du:dateUtc="2025-03-05T21:15:00Z">
        <w:r w:rsidRPr="0037089E">
          <w:rPr>
            <w:rFonts w:ascii="Arial" w:hAnsi="Arial" w:cs="Arial"/>
            <w:b/>
            <w:bCs/>
            <w:lang w:val="ru-RU" w:eastAsia="ru-RU"/>
            <w:rPrChange w:id="696" w:author="Medeu Ametay" w:date="2025-03-06T02:16:00Z" w16du:dateUtc="2025-03-05T21:16:00Z">
              <w:rPr>
                <w:b/>
                <w:bCs/>
                <w:sz w:val="24"/>
                <w:szCs w:val="24"/>
                <w:lang w:val="ru-RU" w:eastAsia="ru-RU"/>
              </w:rPr>
            </w:rPrChange>
          </w:rPr>
          <w:t>created_date</w:t>
        </w:r>
        <w:proofErr w:type="spellEnd"/>
      </w:ins>
    </w:p>
    <w:p w14:paraId="3C8093B1" w14:textId="77777777" w:rsidR="0037089E" w:rsidRPr="0037089E" w:rsidRDefault="0037089E" w:rsidP="00A651F7">
      <w:pPr>
        <w:widowControl/>
        <w:numPr>
          <w:ilvl w:val="1"/>
          <w:numId w:val="56"/>
        </w:numPr>
        <w:spacing w:before="100" w:beforeAutospacing="1" w:after="100" w:afterAutospacing="1" w:line="240" w:lineRule="auto"/>
        <w:rPr>
          <w:ins w:id="697" w:author="Medeu Ametay" w:date="2025-03-06T02:15:00Z" w16du:dateUtc="2025-03-05T21:15:00Z"/>
          <w:rFonts w:ascii="Arial" w:hAnsi="Arial" w:cs="Arial"/>
          <w:lang w:val="ru-RU" w:eastAsia="ru-RU"/>
          <w:rPrChange w:id="698" w:author="Medeu Ametay" w:date="2025-03-06T02:16:00Z" w16du:dateUtc="2025-03-05T21:16:00Z">
            <w:rPr>
              <w:ins w:id="699" w:author="Medeu Ametay" w:date="2025-03-06T02:15:00Z" w16du:dateUtc="2025-03-05T21:15:00Z"/>
              <w:sz w:val="24"/>
              <w:szCs w:val="24"/>
              <w:lang w:val="ru-RU" w:eastAsia="ru-RU"/>
            </w:rPr>
          </w:rPrChange>
        </w:rPr>
        <w:pPrChange w:id="700" w:author="Medeu Ametay" w:date="2025-03-06T02:18:00Z" w16du:dateUtc="2025-03-05T21:18:00Z">
          <w:pPr>
            <w:widowControl/>
            <w:numPr>
              <w:ilvl w:val="1"/>
              <w:numId w:val="33"/>
            </w:numPr>
            <w:tabs>
              <w:tab w:val="num" w:pos="1440"/>
            </w:tabs>
            <w:spacing w:before="100" w:beforeAutospacing="1" w:after="100" w:afterAutospacing="1" w:line="240" w:lineRule="auto"/>
            <w:ind w:left="1440" w:hanging="360"/>
          </w:pPr>
        </w:pPrChange>
      </w:pPr>
      <w:ins w:id="701" w:author="Medeu Ametay" w:date="2025-03-06T02:15:00Z" w16du:dateUtc="2025-03-05T21:15:00Z">
        <w:r w:rsidRPr="0037089E">
          <w:rPr>
            <w:rFonts w:ascii="Arial" w:hAnsi="Arial" w:cs="Arial"/>
            <w:lang w:val="ru-RU" w:eastAsia="ru-RU"/>
            <w:rPrChange w:id="702"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703" w:author="Medeu Ametay" w:date="2025-03-06T02:16:00Z" w16du:dateUtc="2025-03-05T21:16:00Z">
              <w:rPr>
                <w:rFonts w:ascii="Courier New" w:hAnsi="Courier New" w:cs="Courier New"/>
                <w:lang w:val="ru-RU" w:eastAsia="ru-RU"/>
              </w:rPr>
            </w:rPrChange>
          </w:rPr>
          <w:t>DATE</w:t>
        </w:r>
      </w:ins>
    </w:p>
    <w:p w14:paraId="2BAEC472" w14:textId="77777777" w:rsidR="0037089E" w:rsidRPr="0037089E" w:rsidRDefault="0037089E" w:rsidP="00A651F7">
      <w:pPr>
        <w:widowControl/>
        <w:numPr>
          <w:ilvl w:val="1"/>
          <w:numId w:val="56"/>
        </w:numPr>
        <w:spacing w:before="100" w:beforeAutospacing="1" w:after="100" w:afterAutospacing="1" w:line="240" w:lineRule="auto"/>
        <w:rPr>
          <w:ins w:id="704" w:author="Medeu Ametay" w:date="2025-03-06T02:15:00Z" w16du:dateUtc="2025-03-05T21:15:00Z"/>
          <w:rFonts w:ascii="Arial" w:hAnsi="Arial" w:cs="Arial"/>
          <w:lang w:eastAsia="ru-RU"/>
          <w:rPrChange w:id="705" w:author="Medeu Ametay" w:date="2025-03-06T02:16:00Z" w16du:dateUtc="2025-03-05T21:16:00Z">
            <w:rPr>
              <w:ins w:id="706" w:author="Medeu Ametay" w:date="2025-03-06T02:15:00Z" w16du:dateUtc="2025-03-05T21:15:00Z"/>
              <w:sz w:val="24"/>
              <w:szCs w:val="24"/>
              <w:lang w:val="ru-RU" w:eastAsia="ru-RU"/>
            </w:rPr>
          </w:rPrChange>
        </w:rPr>
        <w:pPrChange w:id="707" w:author="Medeu Ametay" w:date="2025-03-06T02:18:00Z" w16du:dateUtc="2025-03-05T21:18:00Z">
          <w:pPr>
            <w:widowControl/>
            <w:numPr>
              <w:ilvl w:val="1"/>
              <w:numId w:val="33"/>
            </w:numPr>
            <w:tabs>
              <w:tab w:val="num" w:pos="1440"/>
            </w:tabs>
            <w:spacing w:before="100" w:beforeAutospacing="1" w:after="100" w:afterAutospacing="1" w:line="240" w:lineRule="auto"/>
            <w:ind w:left="1440" w:hanging="360"/>
          </w:pPr>
        </w:pPrChange>
      </w:pPr>
      <w:ins w:id="708" w:author="Medeu Ametay" w:date="2025-03-06T02:15:00Z" w16du:dateUtc="2025-03-05T21:15:00Z">
        <w:r w:rsidRPr="0037089E">
          <w:rPr>
            <w:rFonts w:ascii="Arial" w:hAnsi="Arial" w:cs="Arial"/>
            <w:lang w:eastAsia="ru-RU"/>
            <w:rPrChange w:id="709" w:author="Medeu Ametay" w:date="2025-03-06T02:16:00Z" w16du:dateUtc="2025-03-05T21:16:00Z">
              <w:rPr>
                <w:sz w:val="24"/>
                <w:szCs w:val="24"/>
                <w:lang w:val="ru-RU" w:eastAsia="ru-RU"/>
              </w:rPr>
            </w:rPrChange>
          </w:rPr>
          <w:t xml:space="preserve">Properties: NOT NULL, DEFAULT </w:t>
        </w:r>
        <w:r w:rsidRPr="0037089E">
          <w:rPr>
            <w:rFonts w:ascii="Arial" w:hAnsi="Arial" w:cs="Arial"/>
            <w:lang w:eastAsia="ru-RU"/>
            <w:rPrChange w:id="710" w:author="Medeu Ametay" w:date="2025-03-06T02:16:00Z" w16du:dateUtc="2025-03-05T21:16:00Z">
              <w:rPr>
                <w:rFonts w:ascii="Courier New" w:hAnsi="Courier New" w:cs="Courier New"/>
                <w:lang w:val="ru-RU" w:eastAsia="ru-RU"/>
              </w:rPr>
            </w:rPrChange>
          </w:rPr>
          <w:t>CURRENT_DATE</w:t>
        </w:r>
      </w:ins>
    </w:p>
    <w:p w14:paraId="6AB30667" w14:textId="77777777" w:rsidR="0037089E" w:rsidRPr="0037089E" w:rsidRDefault="0037089E" w:rsidP="00A651F7">
      <w:pPr>
        <w:widowControl/>
        <w:numPr>
          <w:ilvl w:val="1"/>
          <w:numId w:val="56"/>
        </w:numPr>
        <w:spacing w:before="100" w:beforeAutospacing="1" w:after="100" w:afterAutospacing="1" w:line="240" w:lineRule="auto"/>
        <w:rPr>
          <w:ins w:id="711" w:author="Medeu Ametay" w:date="2025-03-06T02:15:00Z" w16du:dateUtc="2025-03-05T21:15:00Z"/>
          <w:rFonts w:ascii="Arial" w:hAnsi="Arial" w:cs="Arial"/>
          <w:lang w:eastAsia="ru-RU"/>
          <w:rPrChange w:id="712" w:author="Medeu Ametay" w:date="2025-03-06T02:16:00Z" w16du:dateUtc="2025-03-05T21:16:00Z">
            <w:rPr>
              <w:ins w:id="713" w:author="Medeu Ametay" w:date="2025-03-06T02:15:00Z" w16du:dateUtc="2025-03-05T21:15:00Z"/>
              <w:sz w:val="24"/>
              <w:szCs w:val="24"/>
              <w:lang w:val="ru-RU" w:eastAsia="ru-RU"/>
            </w:rPr>
          </w:rPrChange>
        </w:rPr>
        <w:pPrChange w:id="714" w:author="Medeu Ametay" w:date="2025-03-06T02:18:00Z" w16du:dateUtc="2025-03-05T21:18:00Z">
          <w:pPr>
            <w:widowControl/>
            <w:numPr>
              <w:ilvl w:val="1"/>
              <w:numId w:val="33"/>
            </w:numPr>
            <w:tabs>
              <w:tab w:val="num" w:pos="1440"/>
            </w:tabs>
            <w:spacing w:before="100" w:beforeAutospacing="1" w:after="100" w:afterAutospacing="1" w:line="240" w:lineRule="auto"/>
            <w:ind w:left="1440" w:hanging="360"/>
          </w:pPr>
        </w:pPrChange>
      </w:pPr>
      <w:ins w:id="715" w:author="Medeu Ametay" w:date="2025-03-06T02:15:00Z" w16du:dateUtc="2025-03-05T21:15:00Z">
        <w:r w:rsidRPr="0037089E">
          <w:rPr>
            <w:rFonts w:ascii="Arial" w:hAnsi="Arial" w:cs="Arial"/>
            <w:lang w:eastAsia="ru-RU"/>
            <w:rPrChange w:id="716" w:author="Medeu Ametay" w:date="2025-03-06T02:16:00Z" w16du:dateUtc="2025-03-05T21:16:00Z">
              <w:rPr>
                <w:sz w:val="24"/>
                <w:szCs w:val="24"/>
                <w:lang w:val="ru-RU" w:eastAsia="ru-RU"/>
              </w:rPr>
            </w:rPrChange>
          </w:rPr>
          <w:t>Description: Date the item record was created.</w:t>
        </w:r>
      </w:ins>
    </w:p>
    <w:p w14:paraId="71099813" w14:textId="77777777" w:rsidR="0037089E" w:rsidRPr="0037089E" w:rsidRDefault="0037089E" w:rsidP="0037089E">
      <w:pPr>
        <w:widowControl/>
        <w:spacing w:line="240" w:lineRule="auto"/>
        <w:rPr>
          <w:ins w:id="717" w:author="Medeu Ametay" w:date="2025-03-06T02:15:00Z" w16du:dateUtc="2025-03-05T21:15:00Z"/>
          <w:rFonts w:ascii="Arial" w:hAnsi="Arial" w:cs="Arial"/>
          <w:lang w:val="ru-RU" w:eastAsia="ru-RU"/>
          <w:rPrChange w:id="718" w:author="Medeu Ametay" w:date="2025-03-06T02:16:00Z" w16du:dateUtc="2025-03-05T21:16:00Z">
            <w:rPr>
              <w:ins w:id="719" w:author="Medeu Ametay" w:date="2025-03-06T02:15:00Z" w16du:dateUtc="2025-03-05T21:15:00Z"/>
              <w:sz w:val="24"/>
              <w:szCs w:val="24"/>
              <w:lang w:val="ru-RU" w:eastAsia="ru-RU"/>
            </w:rPr>
          </w:rPrChange>
        </w:rPr>
      </w:pPr>
      <w:ins w:id="720" w:author="Medeu Ametay" w:date="2025-03-06T02:15:00Z" w16du:dateUtc="2025-03-05T21:15:00Z">
        <w:r w:rsidRPr="0037089E">
          <w:rPr>
            <w:rFonts w:ascii="Arial" w:hAnsi="Arial" w:cs="Arial"/>
            <w:lang w:val="ru-RU" w:eastAsia="ru-RU"/>
            <w:rPrChange w:id="721" w:author="Medeu Ametay" w:date="2025-03-06T02:16:00Z" w16du:dateUtc="2025-03-05T21:16:00Z">
              <w:rPr>
                <w:sz w:val="24"/>
                <w:szCs w:val="24"/>
                <w:lang w:val="ru-RU" w:eastAsia="ru-RU"/>
              </w:rPr>
            </w:rPrChange>
          </w:rPr>
          <w:pict w14:anchorId="698A07A5">
            <v:rect id="_x0000_i1083" style="width:0;height:1.5pt" o:hralign="center" o:hrstd="t" o:hr="t" fillcolor="#a0a0a0" stroked="f"/>
          </w:pict>
        </w:r>
      </w:ins>
    </w:p>
    <w:p w14:paraId="181BF802" w14:textId="77777777" w:rsidR="0037089E" w:rsidRPr="0037089E" w:rsidRDefault="0037089E" w:rsidP="0037089E">
      <w:pPr>
        <w:widowControl/>
        <w:spacing w:before="100" w:beforeAutospacing="1" w:after="100" w:afterAutospacing="1" w:line="240" w:lineRule="auto"/>
        <w:outlineLvl w:val="2"/>
        <w:rPr>
          <w:ins w:id="722" w:author="Medeu Ametay" w:date="2025-03-06T02:15:00Z" w16du:dateUtc="2025-03-05T21:15:00Z"/>
          <w:rFonts w:ascii="Arial" w:hAnsi="Arial" w:cs="Arial"/>
          <w:b/>
          <w:bCs/>
          <w:lang w:val="ru-RU" w:eastAsia="ru-RU"/>
          <w:rPrChange w:id="723" w:author="Medeu Ametay" w:date="2025-03-06T02:16:00Z" w16du:dateUtc="2025-03-05T21:16:00Z">
            <w:rPr>
              <w:ins w:id="724" w:author="Medeu Ametay" w:date="2025-03-06T02:15:00Z" w16du:dateUtc="2025-03-05T21:15:00Z"/>
              <w:b/>
              <w:bCs/>
              <w:sz w:val="27"/>
              <w:szCs w:val="27"/>
              <w:lang w:val="ru-RU" w:eastAsia="ru-RU"/>
            </w:rPr>
          </w:rPrChange>
        </w:rPr>
        <w:pPrChange w:id="725" w:author="Medeu Ametay" w:date="2025-03-06T02:15:00Z" w16du:dateUtc="2025-03-05T21:15:00Z">
          <w:pPr>
            <w:widowControl/>
            <w:numPr>
              <w:numId w:val="29"/>
            </w:numPr>
            <w:spacing w:before="100" w:beforeAutospacing="1" w:after="100" w:afterAutospacing="1" w:line="240" w:lineRule="auto"/>
            <w:outlineLvl w:val="2"/>
          </w:pPr>
        </w:pPrChange>
      </w:pPr>
      <w:ins w:id="726" w:author="Medeu Ametay" w:date="2025-03-06T02:15:00Z" w16du:dateUtc="2025-03-05T21:15:00Z">
        <w:r w:rsidRPr="0037089E">
          <w:rPr>
            <w:rFonts w:ascii="Arial" w:hAnsi="Arial" w:cs="Arial"/>
            <w:b/>
            <w:bCs/>
            <w:lang w:val="ru-RU" w:eastAsia="ru-RU"/>
            <w:rPrChange w:id="727" w:author="Medeu Ametay" w:date="2025-03-06T02:16:00Z" w16du:dateUtc="2025-03-05T21:16:00Z">
              <w:rPr>
                <w:b/>
                <w:bCs/>
                <w:sz w:val="27"/>
                <w:szCs w:val="27"/>
                <w:lang w:val="ru-RU" w:eastAsia="ru-RU"/>
              </w:rPr>
            </w:rPrChange>
          </w:rPr>
          <w:t xml:space="preserve">6. </w:t>
        </w:r>
        <w:proofErr w:type="spellStart"/>
        <w:r w:rsidRPr="0037089E">
          <w:rPr>
            <w:rFonts w:ascii="Arial" w:hAnsi="Arial" w:cs="Arial"/>
            <w:b/>
            <w:bCs/>
            <w:lang w:val="ru-RU" w:eastAsia="ru-RU"/>
            <w:rPrChange w:id="728" w:author="Medeu Ametay" w:date="2025-03-06T02:16:00Z" w16du:dateUtc="2025-03-05T21:16:00Z">
              <w:rPr>
                <w:b/>
                <w:bCs/>
                <w:sz w:val="27"/>
                <w:szCs w:val="27"/>
                <w:lang w:val="ru-RU" w:eastAsia="ru-RU"/>
              </w:rPr>
            </w:rPrChange>
          </w:rPr>
          <w:t>Auction_Item</w:t>
        </w:r>
        <w:proofErr w:type="spellEnd"/>
      </w:ins>
    </w:p>
    <w:p w14:paraId="040615CF" w14:textId="77777777" w:rsidR="0037089E" w:rsidRPr="0037089E" w:rsidRDefault="0037089E" w:rsidP="0037089E">
      <w:pPr>
        <w:widowControl/>
        <w:numPr>
          <w:ilvl w:val="0"/>
          <w:numId w:val="34"/>
        </w:numPr>
        <w:spacing w:before="100" w:beforeAutospacing="1" w:after="100" w:afterAutospacing="1" w:line="240" w:lineRule="auto"/>
        <w:rPr>
          <w:ins w:id="729" w:author="Medeu Ametay" w:date="2025-03-06T02:15:00Z" w16du:dateUtc="2025-03-05T21:15:00Z"/>
          <w:rFonts w:ascii="Arial" w:hAnsi="Arial" w:cs="Arial"/>
          <w:lang w:val="ru-RU" w:eastAsia="ru-RU"/>
          <w:rPrChange w:id="730" w:author="Medeu Ametay" w:date="2025-03-06T02:16:00Z" w16du:dateUtc="2025-03-05T21:16:00Z">
            <w:rPr>
              <w:ins w:id="731" w:author="Medeu Ametay" w:date="2025-03-06T02:15:00Z" w16du:dateUtc="2025-03-05T21:15:00Z"/>
              <w:sz w:val="24"/>
              <w:szCs w:val="24"/>
              <w:lang w:val="ru-RU" w:eastAsia="ru-RU"/>
            </w:rPr>
          </w:rPrChange>
        </w:rPr>
      </w:pPr>
      <w:proofErr w:type="spellStart"/>
      <w:ins w:id="732" w:author="Medeu Ametay" w:date="2025-03-06T02:15:00Z" w16du:dateUtc="2025-03-05T21:15:00Z">
        <w:r w:rsidRPr="0037089E">
          <w:rPr>
            <w:rFonts w:ascii="Arial" w:hAnsi="Arial" w:cs="Arial"/>
            <w:b/>
            <w:bCs/>
            <w:lang w:val="ru-RU" w:eastAsia="ru-RU"/>
            <w:rPrChange w:id="733" w:author="Medeu Ametay" w:date="2025-03-06T02:16:00Z" w16du:dateUtc="2025-03-05T21:16:00Z">
              <w:rPr>
                <w:b/>
                <w:bCs/>
                <w:sz w:val="24"/>
                <w:szCs w:val="24"/>
                <w:lang w:val="ru-RU" w:eastAsia="ru-RU"/>
              </w:rPr>
            </w:rPrChange>
          </w:rPr>
          <w:t>auction_item_id</w:t>
        </w:r>
        <w:proofErr w:type="spellEnd"/>
      </w:ins>
    </w:p>
    <w:p w14:paraId="787F58B3" w14:textId="77777777" w:rsidR="0037089E" w:rsidRPr="0037089E" w:rsidRDefault="0037089E" w:rsidP="00A651F7">
      <w:pPr>
        <w:widowControl/>
        <w:numPr>
          <w:ilvl w:val="1"/>
          <w:numId w:val="64"/>
        </w:numPr>
        <w:spacing w:before="100" w:beforeAutospacing="1" w:after="100" w:afterAutospacing="1" w:line="240" w:lineRule="auto"/>
        <w:rPr>
          <w:ins w:id="734" w:author="Medeu Ametay" w:date="2025-03-06T02:15:00Z" w16du:dateUtc="2025-03-05T21:15:00Z"/>
          <w:rFonts w:ascii="Arial" w:hAnsi="Arial" w:cs="Arial"/>
          <w:lang w:val="ru-RU" w:eastAsia="ru-RU"/>
          <w:rPrChange w:id="735" w:author="Medeu Ametay" w:date="2025-03-06T02:16:00Z" w16du:dateUtc="2025-03-05T21:16:00Z">
            <w:rPr>
              <w:ins w:id="736" w:author="Medeu Ametay" w:date="2025-03-06T02:15:00Z" w16du:dateUtc="2025-03-05T21:15:00Z"/>
              <w:sz w:val="24"/>
              <w:szCs w:val="24"/>
              <w:lang w:val="ru-RU" w:eastAsia="ru-RU"/>
            </w:rPr>
          </w:rPrChange>
        </w:rPr>
        <w:pPrChange w:id="737"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738" w:author="Medeu Ametay" w:date="2025-03-06T02:15:00Z" w16du:dateUtc="2025-03-05T21:15:00Z">
        <w:r w:rsidRPr="0037089E">
          <w:rPr>
            <w:rFonts w:ascii="Arial" w:hAnsi="Arial" w:cs="Arial"/>
            <w:lang w:val="ru-RU" w:eastAsia="ru-RU"/>
            <w:rPrChange w:id="739"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740" w:author="Medeu Ametay" w:date="2025-03-06T02:16:00Z" w16du:dateUtc="2025-03-05T21:16:00Z">
              <w:rPr>
                <w:rFonts w:ascii="Courier New" w:hAnsi="Courier New" w:cs="Courier New"/>
                <w:lang w:val="ru-RU" w:eastAsia="ru-RU"/>
              </w:rPr>
            </w:rPrChange>
          </w:rPr>
          <w:t>SERIAL</w:t>
        </w:r>
      </w:ins>
    </w:p>
    <w:p w14:paraId="487AB533" w14:textId="77777777" w:rsidR="0037089E" w:rsidRPr="0037089E" w:rsidRDefault="0037089E" w:rsidP="00A651F7">
      <w:pPr>
        <w:widowControl/>
        <w:numPr>
          <w:ilvl w:val="1"/>
          <w:numId w:val="64"/>
        </w:numPr>
        <w:spacing w:before="100" w:beforeAutospacing="1" w:after="100" w:afterAutospacing="1" w:line="240" w:lineRule="auto"/>
        <w:rPr>
          <w:ins w:id="741" w:author="Medeu Ametay" w:date="2025-03-06T02:15:00Z" w16du:dateUtc="2025-03-05T21:15:00Z"/>
          <w:rFonts w:ascii="Arial" w:hAnsi="Arial" w:cs="Arial"/>
          <w:lang w:val="ru-RU" w:eastAsia="ru-RU"/>
          <w:rPrChange w:id="742" w:author="Medeu Ametay" w:date="2025-03-06T02:16:00Z" w16du:dateUtc="2025-03-05T21:16:00Z">
            <w:rPr>
              <w:ins w:id="743" w:author="Medeu Ametay" w:date="2025-03-06T02:15:00Z" w16du:dateUtc="2025-03-05T21:15:00Z"/>
              <w:sz w:val="24"/>
              <w:szCs w:val="24"/>
              <w:lang w:val="ru-RU" w:eastAsia="ru-RU"/>
            </w:rPr>
          </w:rPrChange>
        </w:rPr>
        <w:pPrChange w:id="744"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745" w:author="Medeu Ametay" w:date="2025-03-06T02:15:00Z" w16du:dateUtc="2025-03-05T21:15:00Z">
        <w:r w:rsidRPr="0037089E">
          <w:rPr>
            <w:rFonts w:ascii="Arial" w:hAnsi="Arial" w:cs="Arial"/>
            <w:lang w:val="ru-RU" w:eastAsia="ru-RU"/>
            <w:rPrChange w:id="746" w:author="Medeu Ametay" w:date="2025-03-06T02:16:00Z" w16du:dateUtc="2025-03-05T21:16:00Z">
              <w:rPr>
                <w:sz w:val="24"/>
                <w:szCs w:val="24"/>
                <w:lang w:val="ru-RU" w:eastAsia="ru-RU"/>
              </w:rPr>
            </w:rPrChange>
          </w:rPr>
          <w:t xml:space="preserve">Properties: </w:t>
        </w:r>
        <w:proofErr w:type="spellStart"/>
        <w:r w:rsidRPr="0037089E">
          <w:rPr>
            <w:rFonts w:ascii="Arial" w:hAnsi="Arial" w:cs="Arial"/>
            <w:lang w:val="ru-RU" w:eastAsia="ru-RU"/>
            <w:rPrChange w:id="747" w:author="Medeu Ametay" w:date="2025-03-06T02:16:00Z" w16du:dateUtc="2025-03-05T21:16:00Z">
              <w:rPr>
                <w:sz w:val="24"/>
                <w:szCs w:val="24"/>
                <w:lang w:val="ru-RU" w:eastAsia="ru-RU"/>
              </w:rPr>
            </w:rPrChange>
          </w:rPr>
          <w:t>Primary</w:t>
        </w:r>
        <w:proofErr w:type="spellEnd"/>
        <w:r w:rsidRPr="0037089E">
          <w:rPr>
            <w:rFonts w:ascii="Arial" w:hAnsi="Arial" w:cs="Arial"/>
            <w:lang w:val="ru-RU" w:eastAsia="ru-RU"/>
            <w:rPrChange w:id="748" w:author="Medeu Ametay" w:date="2025-03-06T02:16:00Z" w16du:dateUtc="2025-03-05T21:16:00Z">
              <w:rPr>
                <w:sz w:val="24"/>
                <w:szCs w:val="24"/>
                <w:lang w:val="ru-RU" w:eastAsia="ru-RU"/>
              </w:rPr>
            </w:rPrChange>
          </w:rPr>
          <w:t xml:space="preserve"> Key</w:t>
        </w:r>
      </w:ins>
    </w:p>
    <w:p w14:paraId="26864E34" w14:textId="77777777" w:rsidR="0037089E" w:rsidRPr="0037089E" w:rsidRDefault="0037089E" w:rsidP="00A651F7">
      <w:pPr>
        <w:widowControl/>
        <w:numPr>
          <w:ilvl w:val="1"/>
          <w:numId w:val="64"/>
        </w:numPr>
        <w:spacing w:before="100" w:beforeAutospacing="1" w:after="100" w:afterAutospacing="1" w:line="240" w:lineRule="auto"/>
        <w:rPr>
          <w:ins w:id="749" w:author="Medeu Ametay" w:date="2025-03-06T02:15:00Z" w16du:dateUtc="2025-03-05T21:15:00Z"/>
          <w:rFonts w:ascii="Arial" w:hAnsi="Arial" w:cs="Arial"/>
          <w:lang w:eastAsia="ru-RU"/>
          <w:rPrChange w:id="750" w:author="Medeu Ametay" w:date="2025-03-06T02:16:00Z" w16du:dateUtc="2025-03-05T21:16:00Z">
            <w:rPr>
              <w:ins w:id="751" w:author="Medeu Ametay" w:date="2025-03-06T02:15:00Z" w16du:dateUtc="2025-03-05T21:15:00Z"/>
              <w:sz w:val="24"/>
              <w:szCs w:val="24"/>
              <w:lang w:val="ru-RU" w:eastAsia="ru-RU"/>
            </w:rPr>
          </w:rPrChange>
        </w:rPr>
        <w:pPrChange w:id="752"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753" w:author="Medeu Ametay" w:date="2025-03-06T02:15:00Z" w16du:dateUtc="2025-03-05T21:15:00Z">
        <w:r w:rsidRPr="0037089E">
          <w:rPr>
            <w:rFonts w:ascii="Arial" w:hAnsi="Arial" w:cs="Arial"/>
            <w:lang w:eastAsia="ru-RU"/>
            <w:rPrChange w:id="754" w:author="Medeu Ametay" w:date="2025-03-06T02:16:00Z" w16du:dateUtc="2025-03-05T21:16:00Z">
              <w:rPr>
                <w:sz w:val="24"/>
                <w:szCs w:val="24"/>
                <w:lang w:val="ru-RU" w:eastAsia="ru-RU"/>
              </w:rPr>
            </w:rPrChange>
          </w:rPr>
          <w:t>Description: Unique identifier for the auction-item record.</w:t>
        </w:r>
      </w:ins>
    </w:p>
    <w:p w14:paraId="0972F138" w14:textId="77777777" w:rsidR="0037089E" w:rsidRPr="0037089E" w:rsidRDefault="0037089E" w:rsidP="0037089E">
      <w:pPr>
        <w:widowControl/>
        <w:numPr>
          <w:ilvl w:val="0"/>
          <w:numId w:val="34"/>
        </w:numPr>
        <w:spacing w:before="100" w:beforeAutospacing="1" w:after="100" w:afterAutospacing="1" w:line="240" w:lineRule="auto"/>
        <w:rPr>
          <w:ins w:id="755" w:author="Medeu Ametay" w:date="2025-03-06T02:15:00Z" w16du:dateUtc="2025-03-05T21:15:00Z"/>
          <w:rFonts w:ascii="Arial" w:hAnsi="Arial" w:cs="Arial"/>
          <w:lang w:val="ru-RU" w:eastAsia="ru-RU"/>
          <w:rPrChange w:id="756" w:author="Medeu Ametay" w:date="2025-03-06T02:16:00Z" w16du:dateUtc="2025-03-05T21:16:00Z">
            <w:rPr>
              <w:ins w:id="757" w:author="Medeu Ametay" w:date="2025-03-06T02:15:00Z" w16du:dateUtc="2025-03-05T21:15:00Z"/>
              <w:sz w:val="24"/>
              <w:szCs w:val="24"/>
              <w:lang w:val="ru-RU" w:eastAsia="ru-RU"/>
            </w:rPr>
          </w:rPrChange>
        </w:rPr>
      </w:pPr>
      <w:proofErr w:type="spellStart"/>
      <w:ins w:id="758" w:author="Medeu Ametay" w:date="2025-03-06T02:15:00Z" w16du:dateUtc="2025-03-05T21:15:00Z">
        <w:r w:rsidRPr="0037089E">
          <w:rPr>
            <w:rFonts w:ascii="Arial" w:hAnsi="Arial" w:cs="Arial"/>
            <w:b/>
            <w:bCs/>
            <w:lang w:val="ru-RU" w:eastAsia="ru-RU"/>
            <w:rPrChange w:id="759" w:author="Medeu Ametay" w:date="2025-03-06T02:16:00Z" w16du:dateUtc="2025-03-05T21:16:00Z">
              <w:rPr>
                <w:b/>
                <w:bCs/>
                <w:sz w:val="24"/>
                <w:szCs w:val="24"/>
                <w:lang w:val="ru-RU" w:eastAsia="ru-RU"/>
              </w:rPr>
            </w:rPrChange>
          </w:rPr>
          <w:t>auction_id</w:t>
        </w:r>
        <w:proofErr w:type="spellEnd"/>
      </w:ins>
    </w:p>
    <w:p w14:paraId="199C9A08" w14:textId="77777777" w:rsidR="0037089E" w:rsidRPr="0037089E" w:rsidRDefault="0037089E" w:rsidP="00A651F7">
      <w:pPr>
        <w:widowControl/>
        <w:numPr>
          <w:ilvl w:val="1"/>
          <w:numId w:val="65"/>
        </w:numPr>
        <w:spacing w:before="100" w:beforeAutospacing="1" w:after="100" w:afterAutospacing="1" w:line="240" w:lineRule="auto"/>
        <w:rPr>
          <w:ins w:id="760" w:author="Medeu Ametay" w:date="2025-03-06T02:15:00Z" w16du:dateUtc="2025-03-05T21:15:00Z"/>
          <w:rFonts w:ascii="Arial" w:hAnsi="Arial" w:cs="Arial"/>
          <w:lang w:val="ru-RU" w:eastAsia="ru-RU"/>
          <w:rPrChange w:id="761" w:author="Medeu Ametay" w:date="2025-03-06T02:16:00Z" w16du:dateUtc="2025-03-05T21:16:00Z">
            <w:rPr>
              <w:ins w:id="762" w:author="Medeu Ametay" w:date="2025-03-06T02:15:00Z" w16du:dateUtc="2025-03-05T21:15:00Z"/>
              <w:sz w:val="24"/>
              <w:szCs w:val="24"/>
              <w:lang w:val="ru-RU" w:eastAsia="ru-RU"/>
            </w:rPr>
          </w:rPrChange>
        </w:rPr>
        <w:pPrChange w:id="763"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764" w:author="Medeu Ametay" w:date="2025-03-06T02:15:00Z" w16du:dateUtc="2025-03-05T21:15:00Z">
        <w:r w:rsidRPr="0037089E">
          <w:rPr>
            <w:rFonts w:ascii="Arial" w:hAnsi="Arial" w:cs="Arial"/>
            <w:lang w:val="ru-RU" w:eastAsia="ru-RU"/>
            <w:rPrChange w:id="765"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766" w:author="Medeu Ametay" w:date="2025-03-06T02:16:00Z" w16du:dateUtc="2025-03-05T21:16:00Z">
              <w:rPr>
                <w:rFonts w:ascii="Courier New" w:hAnsi="Courier New" w:cs="Courier New"/>
                <w:lang w:val="ru-RU" w:eastAsia="ru-RU"/>
              </w:rPr>
            </w:rPrChange>
          </w:rPr>
          <w:t>INT</w:t>
        </w:r>
      </w:ins>
    </w:p>
    <w:p w14:paraId="27CDF096" w14:textId="77777777" w:rsidR="0037089E" w:rsidRPr="0037089E" w:rsidRDefault="0037089E" w:rsidP="00A651F7">
      <w:pPr>
        <w:widowControl/>
        <w:numPr>
          <w:ilvl w:val="1"/>
          <w:numId w:val="65"/>
        </w:numPr>
        <w:spacing w:before="100" w:beforeAutospacing="1" w:after="100" w:afterAutospacing="1" w:line="240" w:lineRule="auto"/>
        <w:rPr>
          <w:ins w:id="767" w:author="Medeu Ametay" w:date="2025-03-06T02:15:00Z" w16du:dateUtc="2025-03-05T21:15:00Z"/>
          <w:rFonts w:ascii="Arial" w:hAnsi="Arial" w:cs="Arial"/>
          <w:lang w:eastAsia="ru-RU"/>
          <w:rPrChange w:id="768" w:author="Medeu Ametay" w:date="2025-03-06T02:16:00Z" w16du:dateUtc="2025-03-05T21:16:00Z">
            <w:rPr>
              <w:ins w:id="769" w:author="Medeu Ametay" w:date="2025-03-06T02:15:00Z" w16du:dateUtc="2025-03-05T21:15:00Z"/>
              <w:sz w:val="24"/>
              <w:szCs w:val="24"/>
              <w:lang w:val="ru-RU" w:eastAsia="ru-RU"/>
            </w:rPr>
          </w:rPrChange>
        </w:rPr>
        <w:pPrChange w:id="770"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771" w:author="Medeu Ametay" w:date="2025-03-06T02:15:00Z" w16du:dateUtc="2025-03-05T21:15:00Z">
        <w:r w:rsidRPr="0037089E">
          <w:rPr>
            <w:rFonts w:ascii="Arial" w:hAnsi="Arial" w:cs="Arial"/>
            <w:lang w:eastAsia="ru-RU"/>
            <w:rPrChange w:id="772" w:author="Medeu Ametay" w:date="2025-03-06T02:16:00Z" w16du:dateUtc="2025-03-05T21:16:00Z">
              <w:rPr>
                <w:sz w:val="24"/>
                <w:szCs w:val="24"/>
                <w:lang w:val="ru-RU" w:eastAsia="ru-RU"/>
              </w:rPr>
            </w:rPrChange>
          </w:rPr>
          <w:t xml:space="preserve">Properties: NOT NULL, Foreign Key referencing </w:t>
        </w:r>
        <w:r w:rsidRPr="0037089E">
          <w:rPr>
            <w:rFonts w:ascii="Arial" w:hAnsi="Arial" w:cs="Arial"/>
            <w:lang w:eastAsia="ru-RU"/>
            <w:rPrChange w:id="773" w:author="Medeu Ametay" w:date="2025-03-06T02:16:00Z" w16du:dateUtc="2025-03-05T21:16:00Z">
              <w:rPr>
                <w:rFonts w:ascii="Courier New" w:hAnsi="Courier New" w:cs="Courier New"/>
                <w:lang w:val="ru-RU" w:eastAsia="ru-RU"/>
              </w:rPr>
            </w:rPrChange>
          </w:rPr>
          <w:t>Auction(</w:t>
        </w:r>
        <w:proofErr w:type="spellStart"/>
        <w:r w:rsidRPr="0037089E">
          <w:rPr>
            <w:rFonts w:ascii="Arial" w:hAnsi="Arial" w:cs="Arial"/>
            <w:lang w:eastAsia="ru-RU"/>
            <w:rPrChange w:id="774" w:author="Medeu Ametay" w:date="2025-03-06T02:16:00Z" w16du:dateUtc="2025-03-05T21:16:00Z">
              <w:rPr>
                <w:rFonts w:ascii="Courier New" w:hAnsi="Courier New" w:cs="Courier New"/>
                <w:lang w:val="ru-RU" w:eastAsia="ru-RU"/>
              </w:rPr>
            </w:rPrChange>
          </w:rPr>
          <w:t>auction_id</w:t>
        </w:r>
        <w:proofErr w:type="spellEnd"/>
        <w:r w:rsidRPr="0037089E">
          <w:rPr>
            <w:rFonts w:ascii="Arial" w:hAnsi="Arial" w:cs="Arial"/>
            <w:lang w:eastAsia="ru-RU"/>
            <w:rPrChange w:id="775" w:author="Medeu Ametay" w:date="2025-03-06T02:16:00Z" w16du:dateUtc="2025-03-05T21:16:00Z">
              <w:rPr>
                <w:rFonts w:ascii="Courier New" w:hAnsi="Courier New" w:cs="Courier New"/>
                <w:lang w:val="ru-RU" w:eastAsia="ru-RU"/>
              </w:rPr>
            </w:rPrChange>
          </w:rPr>
          <w:t>)</w:t>
        </w:r>
      </w:ins>
    </w:p>
    <w:p w14:paraId="22936F81" w14:textId="77777777" w:rsidR="0037089E" w:rsidRPr="0037089E" w:rsidRDefault="0037089E" w:rsidP="00A651F7">
      <w:pPr>
        <w:widowControl/>
        <w:numPr>
          <w:ilvl w:val="1"/>
          <w:numId w:val="65"/>
        </w:numPr>
        <w:spacing w:before="100" w:beforeAutospacing="1" w:after="100" w:afterAutospacing="1" w:line="240" w:lineRule="auto"/>
        <w:rPr>
          <w:ins w:id="776" w:author="Medeu Ametay" w:date="2025-03-06T02:15:00Z" w16du:dateUtc="2025-03-05T21:15:00Z"/>
          <w:rFonts w:ascii="Arial" w:hAnsi="Arial" w:cs="Arial"/>
          <w:lang w:eastAsia="ru-RU"/>
          <w:rPrChange w:id="777" w:author="Medeu Ametay" w:date="2025-03-06T02:16:00Z" w16du:dateUtc="2025-03-05T21:16:00Z">
            <w:rPr>
              <w:ins w:id="778" w:author="Medeu Ametay" w:date="2025-03-06T02:15:00Z" w16du:dateUtc="2025-03-05T21:15:00Z"/>
              <w:sz w:val="24"/>
              <w:szCs w:val="24"/>
              <w:lang w:val="ru-RU" w:eastAsia="ru-RU"/>
            </w:rPr>
          </w:rPrChange>
        </w:rPr>
        <w:pPrChange w:id="779"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780" w:author="Medeu Ametay" w:date="2025-03-06T02:15:00Z" w16du:dateUtc="2025-03-05T21:15:00Z">
        <w:r w:rsidRPr="0037089E">
          <w:rPr>
            <w:rFonts w:ascii="Arial" w:hAnsi="Arial" w:cs="Arial"/>
            <w:lang w:eastAsia="ru-RU"/>
            <w:rPrChange w:id="781" w:author="Medeu Ametay" w:date="2025-03-06T02:16:00Z" w16du:dateUtc="2025-03-05T21:16:00Z">
              <w:rPr>
                <w:sz w:val="24"/>
                <w:szCs w:val="24"/>
                <w:lang w:val="ru-RU" w:eastAsia="ru-RU"/>
              </w:rPr>
            </w:rPrChange>
          </w:rPr>
          <w:t>Description: Identifier for the auction in which the item is included.</w:t>
        </w:r>
      </w:ins>
    </w:p>
    <w:p w14:paraId="0D296682" w14:textId="77777777" w:rsidR="0037089E" w:rsidRPr="0037089E" w:rsidRDefault="0037089E" w:rsidP="0037089E">
      <w:pPr>
        <w:widowControl/>
        <w:numPr>
          <w:ilvl w:val="0"/>
          <w:numId w:val="34"/>
        </w:numPr>
        <w:spacing w:before="100" w:beforeAutospacing="1" w:after="100" w:afterAutospacing="1" w:line="240" w:lineRule="auto"/>
        <w:rPr>
          <w:ins w:id="782" w:author="Medeu Ametay" w:date="2025-03-06T02:15:00Z" w16du:dateUtc="2025-03-05T21:15:00Z"/>
          <w:rFonts w:ascii="Arial" w:hAnsi="Arial" w:cs="Arial"/>
          <w:lang w:val="ru-RU" w:eastAsia="ru-RU"/>
          <w:rPrChange w:id="783" w:author="Medeu Ametay" w:date="2025-03-06T02:16:00Z" w16du:dateUtc="2025-03-05T21:16:00Z">
            <w:rPr>
              <w:ins w:id="784" w:author="Medeu Ametay" w:date="2025-03-06T02:15:00Z" w16du:dateUtc="2025-03-05T21:15:00Z"/>
              <w:sz w:val="24"/>
              <w:szCs w:val="24"/>
              <w:lang w:val="ru-RU" w:eastAsia="ru-RU"/>
            </w:rPr>
          </w:rPrChange>
        </w:rPr>
      </w:pPr>
      <w:proofErr w:type="spellStart"/>
      <w:ins w:id="785" w:author="Medeu Ametay" w:date="2025-03-06T02:15:00Z" w16du:dateUtc="2025-03-05T21:15:00Z">
        <w:r w:rsidRPr="0037089E">
          <w:rPr>
            <w:rFonts w:ascii="Arial" w:hAnsi="Arial" w:cs="Arial"/>
            <w:b/>
            <w:bCs/>
            <w:lang w:val="ru-RU" w:eastAsia="ru-RU"/>
            <w:rPrChange w:id="786" w:author="Medeu Ametay" w:date="2025-03-06T02:16:00Z" w16du:dateUtc="2025-03-05T21:16:00Z">
              <w:rPr>
                <w:b/>
                <w:bCs/>
                <w:sz w:val="24"/>
                <w:szCs w:val="24"/>
                <w:lang w:val="ru-RU" w:eastAsia="ru-RU"/>
              </w:rPr>
            </w:rPrChange>
          </w:rPr>
          <w:t>lot_number</w:t>
        </w:r>
        <w:proofErr w:type="spellEnd"/>
      </w:ins>
    </w:p>
    <w:p w14:paraId="084E3703" w14:textId="77777777" w:rsidR="0037089E" w:rsidRPr="0037089E" w:rsidRDefault="0037089E" w:rsidP="00A651F7">
      <w:pPr>
        <w:widowControl/>
        <w:numPr>
          <w:ilvl w:val="1"/>
          <w:numId w:val="66"/>
        </w:numPr>
        <w:spacing w:before="100" w:beforeAutospacing="1" w:after="100" w:afterAutospacing="1" w:line="240" w:lineRule="auto"/>
        <w:rPr>
          <w:ins w:id="787" w:author="Medeu Ametay" w:date="2025-03-06T02:15:00Z" w16du:dateUtc="2025-03-05T21:15:00Z"/>
          <w:rFonts w:ascii="Arial" w:hAnsi="Arial" w:cs="Arial"/>
          <w:lang w:val="ru-RU" w:eastAsia="ru-RU"/>
          <w:rPrChange w:id="788" w:author="Medeu Ametay" w:date="2025-03-06T02:16:00Z" w16du:dateUtc="2025-03-05T21:16:00Z">
            <w:rPr>
              <w:ins w:id="789" w:author="Medeu Ametay" w:date="2025-03-06T02:15:00Z" w16du:dateUtc="2025-03-05T21:15:00Z"/>
              <w:sz w:val="24"/>
              <w:szCs w:val="24"/>
              <w:lang w:val="ru-RU" w:eastAsia="ru-RU"/>
            </w:rPr>
          </w:rPrChange>
        </w:rPr>
        <w:pPrChange w:id="790"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791" w:author="Medeu Ametay" w:date="2025-03-06T02:15:00Z" w16du:dateUtc="2025-03-05T21:15:00Z">
        <w:r w:rsidRPr="0037089E">
          <w:rPr>
            <w:rFonts w:ascii="Arial" w:hAnsi="Arial" w:cs="Arial"/>
            <w:lang w:val="ru-RU" w:eastAsia="ru-RU"/>
            <w:rPrChange w:id="792"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793" w:author="Medeu Ametay" w:date="2025-03-06T02:16:00Z" w16du:dateUtc="2025-03-05T21:16:00Z">
              <w:rPr>
                <w:rFonts w:ascii="Courier New" w:hAnsi="Courier New" w:cs="Courier New"/>
                <w:lang w:val="ru-RU" w:eastAsia="ru-RU"/>
              </w:rPr>
            </w:rPrChange>
          </w:rPr>
          <w:t>INT</w:t>
        </w:r>
      </w:ins>
    </w:p>
    <w:p w14:paraId="3BA120E4" w14:textId="77777777" w:rsidR="0037089E" w:rsidRPr="0037089E" w:rsidRDefault="0037089E" w:rsidP="00A651F7">
      <w:pPr>
        <w:widowControl/>
        <w:numPr>
          <w:ilvl w:val="1"/>
          <w:numId w:val="66"/>
        </w:numPr>
        <w:spacing w:before="100" w:beforeAutospacing="1" w:after="100" w:afterAutospacing="1" w:line="240" w:lineRule="auto"/>
        <w:rPr>
          <w:ins w:id="794" w:author="Medeu Ametay" w:date="2025-03-06T02:15:00Z" w16du:dateUtc="2025-03-05T21:15:00Z"/>
          <w:rFonts w:ascii="Arial" w:hAnsi="Arial" w:cs="Arial"/>
          <w:lang w:eastAsia="ru-RU"/>
          <w:rPrChange w:id="795" w:author="Medeu Ametay" w:date="2025-03-06T02:16:00Z" w16du:dateUtc="2025-03-05T21:16:00Z">
            <w:rPr>
              <w:ins w:id="796" w:author="Medeu Ametay" w:date="2025-03-06T02:15:00Z" w16du:dateUtc="2025-03-05T21:15:00Z"/>
              <w:sz w:val="24"/>
              <w:szCs w:val="24"/>
              <w:lang w:val="ru-RU" w:eastAsia="ru-RU"/>
            </w:rPr>
          </w:rPrChange>
        </w:rPr>
        <w:pPrChange w:id="797"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798" w:author="Medeu Ametay" w:date="2025-03-06T02:15:00Z" w16du:dateUtc="2025-03-05T21:15:00Z">
        <w:r w:rsidRPr="0037089E">
          <w:rPr>
            <w:rFonts w:ascii="Arial" w:hAnsi="Arial" w:cs="Arial"/>
            <w:lang w:eastAsia="ru-RU"/>
            <w:rPrChange w:id="799" w:author="Medeu Ametay" w:date="2025-03-06T02:16:00Z" w16du:dateUtc="2025-03-05T21:16:00Z">
              <w:rPr>
                <w:sz w:val="24"/>
                <w:szCs w:val="24"/>
                <w:lang w:val="ru-RU" w:eastAsia="ru-RU"/>
              </w:rPr>
            </w:rPrChange>
          </w:rPr>
          <w:t xml:space="preserve">Properties: NOT NULL, Unique constraint per auction (i.e., unique together with </w:t>
        </w:r>
        <w:proofErr w:type="spellStart"/>
        <w:r w:rsidRPr="0037089E">
          <w:rPr>
            <w:rFonts w:ascii="Arial" w:hAnsi="Arial" w:cs="Arial"/>
            <w:lang w:eastAsia="ru-RU"/>
            <w:rPrChange w:id="800" w:author="Medeu Ametay" w:date="2025-03-06T02:16:00Z" w16du:dateUtc="2025-03-05T21:16:00Z">
              <w:rPr>
                <w:rFonts w:ascii="Courier New" w:hAnsi="Courier New" w:cs="Courier New"/>
                <w:lang w:val="ru-RU" w:eastAsia="ru-RU"/>
              </w:rPr>
            </w:rPrChange>
          </w:rPr>
          <w:t>auction_id</w:t>
        </w:r>
        <w:proofErr w:type="spellEnd"/>
        <w:r w:rsidRPr="0037089E">
          <w:rPr>
            <w:rFonts w:ascii="Arial" w:hAnsi="Arial" w:cs="Arial"/>
            <w:lang w:eastAsia="ru-RU"/>
            <w:rPrChange w:id="801" w:author="Medeu Ametay" w:date="2025-03-06T02:16:00Z" w16du:dateUtc="2025-03-05T21:16:00Z">
              <w:rPr>
                <w:sz w:val="24"/>
                <w:szCs w:val="24"/>
                <w:lang w:val="ru-RU" w:eastAsia="ru-RU"/>
              </w:rPr>
            </w:rPrChange>
          </w:rPr>
          <w:t>)</w:t>
        </w:r>
      </w:ins>
    </w:p>
    <w:p w14:paraId="2F77AA83" w14:textId="77777777" w:rsidR="0037089E" w:rsidRPr="0037089E" w:rsidRDefault="0037089E" w:rsidP="00A651F7">
      <w:pPr>
        <w:widowControl/>
        <w:numPr>
          <w:ilvl w:val="1"/>
          <w:numId w:val="66"/>
        </w:numPr>
        <w:spacing w:before="100" w:beforeAutospacing="1" w:after="100" w:afterAutospacing="1" w:line="240" w:lineRule="auto"/>
        <w:rPr>
          <w:ins w:id="802" w:author="Medeu Ametay" w:date="2025-03-06T02:15:00Z" w16du:dateUtc="2025-03-05T21:15:00Z"/>
          <w:rFonts w:ascii="Arial" w:hAnsi="Arial" w:cs="Arial"/>
          <w:lang w:eastAsia="ru-RU"/>
          <w:rPrChange w:id="803" w:author="Medeu Ametay" w:date="2025-03-06T02:16:00Z" w16du:dateUtc="2025-03-05T21:16:00Z">
            <w:rPr>
              <w:ins w:id="804" w:author="Medeu Ametay" w:date="2025-03-06T02:15:00Z" w16du:dateUtc="2025-03-05T21:15:00Z"/>
              <w:sz w:val="24"/>
              <w:szCs w:val="24"/>
              <w:lang w:val="ru-RU" w:eastAsia="ru-RU"/>
            </w:rPr>
          </w:rPrChange>
        </w:rPr>
        <w:pPrChange w:id="805"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806" w:author="Medeu Ametay" w:date="2025-03-06T02:15:00Z" w16du:dateUtc="2025-03-05T21:15:00Z">
        <w:r w:rsidRPr="0037089E">
          <w:rPr>
            <w:rFonts w:ascii="Arial" w:hAnsi="Arial" w:cs="Arial"/>
            <w:lang w:eastAsia="ru-RU"/>
            <w:rPrChange w:id="807" w:author="Medeu Ametay" w:date="2025-03-06T02:16:00Z" w16du:dateUtc="2025-03-05T21:16:00Z">
              <w:rPr>
                <w:sz w:val="24"/>
                <w:szCs w:val="24"/>
                <w:lang w:val="ru-RU" w:eastAsia="ru-RU"/>
              </w:rPr>
            </w:rPrChange>
          </w:rPr>
          <w:t>Description: Lot number assigned to the item within the auction.</w:t>
        </w:r>
      </w:ins>
    </w:p>
    <w:p w14:paraId="1CD53BB5" w14:textId="77777777" w:rsidR="0037089E" w:rsidRPr="0037089E" w:rsidRDefault="0037089E" w:rsidP="0037089E">
      <w:pPr>
        <w:widowControl/>
        <w:numPr>
          <w:ilvl w:val="0"/>
          <w:numId w:val="34"/>
        </w:numPr>
        <w:spacing w:before="100" w:beforeAutospacing="1" w:after="100" w:afterAutospacing="1" w:line="240" w:lineRule="auto"/>
        <w:rPr>
          <w:ins w:id="808" w:author="Medeu Ametay" w:date="2025-03-06T02:15:00Z" w16du:dateUtc="2025-03-05T21:15:00Z"/>
          <w:rFonts w:ascii="Arial" w:hAnsi="Arial" w:cs="Arial"/>
          <w:lang w:val="ru-RU" w:eastAsia="ru-RU"/>
          <w:rPrChange w:id="809" w:author="Medeu Ametay" w:date="2025-03-06T02:16:00Z" w16du:dateUtc="2025-03-05T21:16:00Z">
            <w:rPr>
              <w:ins w:id="810" w:author="Medeu Ametay" w:date="2025-03-06T02:15:00Z" w16du:dateUtc="2025-03-05T21:15:00Z"/>
              <w:sz w:val="24"/>
              <w:szCs w:val="24"/>
              <w:lang w:val="ru-RU" w:eastAsia="ru-RU"/>
            </w:rPr>
          </w:rPrChange>
        </w:rPr>
      </w:pPr>
      <w:proofErr w:type="spellStart"/>
      <w:ins w:id="811" w:author="Medeu Ametay" w:date="2025-03-06T02:15:00Z" w16du:dateUtc="2025-03-05T21:15:00Z">
        <w:r w:rsidRPr="0037089E">
          <w:rPr>
            <w:rFonts w:ascii="Arial" w:hAnsi="Arial" w:cs="Arial"/>
            <w:b/>
            <w:bCs/>
            <w:lang w:val="ru-RU" w:eastAsia="ru-RU"/>
            <w:rPrChange w:id="812" w:author="Medeu Ametay" w:date="2025-03-06T02:16:00Z" w16du:dateUtc="2025-03-05T21:16:00Z">
              <w:rPr>
                <w:b/>
                <w:bCs/>
                <w:sz w:val="24"/>
                <w:szCs w:val="24"/>
                <w:lang w:val="ru-RU" w:eastAsia="ru-RU"/>
              </w:rPr>
            </w:rPrChange>
          </w:rPr>
          <w:t>item_id</w:t>
        </w:r>
        <w:proofErr w:type="spellEnd"/>
      </w:ins>
    </w:p>
    <w:p w14:paraId="3B60599C" w14:textId="77777777" w:rsidR="0037089E" w:rsidRPr="0037089E" w:rsidRDefault="0037089E" w:rsidP="00A651F7">
      <w:pPr>
        <w:widowControl/>
        <w:numPr>
          <w:ilvl w:val="1"/>
          <w:numId w:val="67"/>
        </w:numPr>
        <w:spacing w:before="100" w:beforeAutospacing="1" w:after="100" w:afterAutospacing="1" w:line="240" w:lineRule="auto"/>
        <w:rPr>
          <w:ins w:id="813" w:author="Medeu Ametay" w:date="2025-03-06T02:15:00Z" w16du:dateUtc="2025-03-05T21:15:00Z"/>
          <w:rFonts w:ascii="Arial" w:hAnsi="Arial" w:cs="Arial"/>
          <w:lang w:val="ru-RU" w:eastAsia="ru-RU"/>
          <w:rPrChange w:id="814" w:author="Medeu Ametay" w:date="2025-03-06T02:16:00Z" w16du:dateUtc="2025-03-05T21:16:00Z">
            <w:rPr>
              <w:ins w:id="815" w:author="Medeu Ametay" w:date="2025-03-06T02:15:00Z" w16du:dateUtc="2025-03-05T21:15:00Z"/>
              <w:sz w:val="24"/>
              <w:szCs w:val="24"/>
              <w:lang w:val="ru-RU" w:eastAsia="ru-RU"/>
            </w:rPr>
          </w:rPrChange>
        </w:rPr>
        <w:pPrChange w:id="816"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817" w:author="Medeu Ametay" w:date="2025-03-06T02:15:00Z" w16du:dateUtc="2025-03-05T21:15:00Z">
        <w:r w:rsidRPr="0037089E">
          <w:rPr>
            <w:rFonts w:ascii="Arial" w:hAnsi="Arial" w:cs="Arial"/>
            <w:lang w:val="ru-RU" w:eastAsia="ru-RU"/>
            <w:rPrChange w:id="818" w:author="Medeu Ametay" w:date="2025-03-06T02:16:00Z" w16du:dateUtc="2025-03-05T21:16:00Z">
              <w:rPr>
                <w:sz w:val="24"/>
                <w:szCs w:val="24"/>
                <w:lang w:val="ru-RU" w:eastAsia="ru-RU"/>
              </w:rPr>
            </w:rPrChange>
          </w:rPr>
          <w:lastRenderedPageBreak/>
          <w:t xml:space="preserve">Data Type: </w:t>
        </w:r>
        <w:r w:rsidRPr="0037089E">
          <w:rPr>
            <w:rFonts w:ascii="Arial" w:hAnsi="Arial" w:cs="Arial"/>
            <w:lang w:val="ru-RU" w:eastAsia="ru-RU"/>
            <w:rPrChange w:id="819" w:author="Medeu Ametay" w:date="2025-03-06T02:16:00Z" w16du:dateUtc="2025-03-05T21:16:00Z">
              <w:rPr>
                <w:rFonts w:ascii="Courier New" w:hAnsi="Courier New" w:cs="Courier New"/>
                <w:lang w:val="ru-RU" w:eastAsia="ru-RU"/>
              </w:rPr>
            </w:rPrChange>
          </w:rPr>
          <w:t>INT</w:t>
        </w:r>
      </w:ins>
    </w:p>
    <w:p w14:paraId="7A5A7AC1" w14:textId="77777777" w:rsidR="0037089E" w:rsidRPr="0037089E" w:rsidRDefault="0037089E" w:rsidP="00A651F7">
      <w:pPr>
        <w:widowControl/>
        <w:numPr>
          <w:ilvl w:val="1"/>
          <w:numId w:val="67"/>
        </w:numPr>
        <w:spacing w:before="100" w:beforeAutospacing="1" w:after="100" w:afterAutospacing="1" w:line="240" w:lineRule="auto"/>
        <w:rPr>
          <w:ins w:id="820" w:author="Medeu Ametay" w:date="2025-03-06T02:15:00Z" w16du:dateUtc="2025-03-05T21:15:00Z"/>
          <w:rFonts w:ascii="Arial" w:hAnsi="Arial" w:cs="Arial"/>
          <w:lang w:eastAsia="ru-RU"/>
          <w:rPrChange w:id="821" w:author="Medeu Ametay" w:date="2025-03-06T02:16:00Z" w16du:dateUtc="2025-03-05T21:16:00Z">
            <w:rPr>
              <w:ins w:id="822" w:author="Medeu Ametay" w:date="2025-03-06T02:15:00Z" w16du:dateUtc="2025-03-05T21:15:00Z"/>
              <w:sz w:val="24"/>
              <w:szCs w:val="24"/>
              <w:lang w:val="ru-RU" w:eastAsia="ru-RU"/>
            </w:rPr>
          </w:rPrChange>
        </w:rPr>
        <w:pPrChange w:id="823"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824" w:author="Medeu Ametay" w:date="2025-03-06T02:15:00Z" w16du:dateUtc="2025-03-05T21:15:00Z">
        <w:r w:rsidRPr="0037089E">
          <w:rPr>
            <w:rFonts w:ascii="Arial" w:hAnsi="Arial" w:cs="Arial"/>
            <w:lang w:eastAsia="ru-RU"/>
            <w:rPrChange w:id="825" w:author="Medeu Ametay" w:date="2025-03-06T02:16:00Z" w16du:dateUtc="2025-03-05T21:16:00Z">
              <w:rPr>
                <w:sz w:val="24"/>
                <w:szCs w:val="24"/>
                <w:lang w:val="ru-RU" w:eastAsia="ru-RU"/>
              </w:rPr>
            </w:rPrChange>
          </w:rPr>
          <w:t xml:space="preserve">Properties: NOT NULL, Foreign Key referencing </w:t>
        </w:r>
        <w:r w:rsidRPr="0037089E">
          <w:rPr>
            <w:rFonts w:ascii="Arial" w:hAnsi="Arial" w:cs="Arial"/>
            <w:lang w:eastAsia="ru-RU"/>
            <w:rPrChange w:id="826" w:author="Medeu Ametay" w:date="2025-03-06T02:16:00Z" w16du:dateUtc="2025-03-05T21:16:00Z">
              <w:rPr>
                <w:rFonts w:ascii="Courier New" w:hAnsi="Courier New" w:cs="Courier New"/>
                <w:lang w:val="ru-RU" w:eastAsia="ru-RU"/>
              </w:rPr>
            </w:rPrChange>
          </w:rPr>
          <w:t>Item(</w:t>
        </w:r>
        <w:proofErr w:type="spellStart"/>
        <w:r w:rsidRPr="0037089E">
          <w:rPr>
            <w:rFonts w:ascii="Arial" w:hAnsi="Arial" w:cs="Arial"/>
            <w:lang w:eastAsia="ru-RU"/>
            <w:rPrChange w:id="827" w:author="Medeu Ametay" w:date="2025-03-06T02:16:00Z" w16du:dateUtc="2025-03-05T21:16:00Z">
              <w:rPr>
                <w:rFonts w:ascii="Courier New" w:hAnsi="Courier New" w:cs="Courier New"/>
                <w:lang w:val="ru-RU" w:eastAsia="ru-RU"/>
              </w:rPr>
            </w:rPrChange>
          </w:rPr>
          <w:t>item_id</w:t>
        </w:r>
        <w:proofErr w:type="spellEnd"/>
        <w:r w:rsidRPr="0037089E">
          <w:rPr>
            <w:rFonts w:ascii="Arial" w:hAnsi="Arial" w:cs="Arial"/>
            <w:lang w:eastAsia="ru-RU"/>
            <w:rPrChange w:id="828" w:author="Medeu Ametay" w:date="2025-03-06T02:16:00Z" w16du:dateUtc="2025-03-05T21:16:00Z">
              <w:rPr>
                <w:rFonts w:ascii="Courier New" w:hAnsi="Courier New" w:cs="Courier New"/>
                <w:lang w:val="ru-RU" w:eastAsia="ru-RU"/>
              </w:rPr>
            </w:rPrChange>
          </w:rPr>
          <w:t>)</w:t>
        </w:r>
      </w:ins>
    </w:p>
    <w:p w14:paraId="7C242A15" w14:textId="77777777" w:rsidR="0037089E" w:rsidRPr="0037089E" w:rsidRDefault="0037089E" w:rsidP="00A651F7">
      <w:pPr>
        <w:widowControl/>
        <w:numPr>
          <w:ilvl w:val="1"/>
          <w:numId w:val="67"/>
        </w:numPr>
        <w:spacing w:before="100" w:beforeAutospacing="1" w:after="100" w:afterAutospacing="1" w:line="240" w:lineRule="auto"/>
        <w:rPr>
          <w:ins w:id="829" w:author="Medeu Ametay" w:date="2025-03-06T02:15:00Z" w16du:dateUtc="2025-03-05T21:15:00Z"/>
          <w:rFonts w:ascii="Arial" w:hAnsi="Arial" w:cs="Arial"/>
          <w:lang w:eastAsia="ru-RU"/>
          <w:rPrChange w:id="830" w:author="Medeu Ametay" w:date="2025-03-06T02:16:00Z" w16du:dateUtc="2025-03-05T21:16:00Z">
            <w:rPr>
              <w:ins w:id="831" w:author="Medeu Ametay" w:date="2025-03-06T02:15:00Z" w16du:dateUtc="2025-03-05T21:15:00Z"/>
              <w:sz w:val="24"/>
              <w:szCs w:val="24"/>
              <w:lang w:val="ru-RU" w:eastAsia="ru-RU"/>
            </w:rPr>
          </w:rPrChange>
        </w:rPr>
        <w:pPrChange w:id="832"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833" w:author="Medeu Ametay" w:date="2025-03-06T02:15:00Z" w16du:dateUtc="2025-03-05T21:15:00Z">
        <w:r w:rsidRPr="0037089E">
          <w:rPr>
            <w:rFonts w:ascii="Arial" w:hAnsi="Arial" w:cs="Arial"/>
            <w:lang w:eastAsia="ru-RU"/>
            <w:rPrChange w:id="834" w:author="Medeu Ametay" w:date="2025-03-06T02:16:00Z" w16du:dateUtc="2025-03-05T21:16:00Z">
              <w:rPr>
                <w:sz w:val="24"/>
                <w:szCs w:val="24"/>
                <w:lang w:val="ru-RU" w:eastAsia="ru-RU"/>
              </w:rPr>
            </w:rPrChange>
          </w:rPr>
          <w:t>Description: Identifier for the item being auctioned.</w:t>
        </w:r>
      </w:ins>
    </w:p>
    <w:p w14:paraId="126F5E18" w14:textId="77777777" w:rsidR="0037089E" w:rsidRPr="0037089E" w:rsidRDefault="0037089E" w:rsidP="0037089E">
      <w:pPr>
        <w:widowControl/>
        <w:numPr>
          <w:ilvl w:val="0"/>
          <w:numId w:val="34"/>
        </w:numPr>
        <w:spacing w:before="100" w:beforeAutospacing="1" w:after="100" w:afterAutospacing="1" w:line="240" w:lineRule="auto"/>
        <w:rPr>
          <w:ins w:id="835" w:author="Medeu Ametay" w:date="2025-03-06T02:15:00Z" w16du:dateUtc="2025-03-05T21:15:00Z"/>
          <w:rFonts w:ascii="Arial" w:hAnsi="Arial" w:cs="Arial"/>
          <w:lang w:val="ru-RU" w:eastAsia="ru-RU"/>
          <w:rPrChange w:id="836" w:author="Medeu Ametay" w:date="2025-03-06T02:16:00Z" w16du:dateUtc="2025-03-05T21:16:00Z">
            <w:rPr>
              <w:ins w:id="837" w:author="Medeu Ametay" w:date="2025-03-06T02:15:00Z" w16du:dateUtc="2025-03-05T21:15:00Z"/>
              <w:sz w:val="24"/>
              <w:szCs w:val="24"/>
              <w:lang w:val="ru-RU" w:eastAsia="ru-RU"/>
            </w:rPr>
          </w:rPrChange>
        </w:rPr>
      </w:pPr>
      <w:proofErr w:type="spellStart"/>
      <w:ins w:id="838" w:author="Medeu Ametay" w:date="2025-03-06T02:15:00Z" w16du:dateUtc="2025-03-05T21:15:00Z">
        <w:r w:rsidRPr="0037089E">
          <w:rPr>
            <w:rFonts w:ascii="Arial" w:hAnsi="Arial" w:cs="Arial"/>
            <w:b/>
            <w:bCs/>
            <w:lang w:val="ru-RU" w:eastAsia="ru-RU"/>
            <w:rPrChange w:id="839" w:author="Medeu Ametay" w:date="2025-03-06T02:16:00Z" w16du:dateUtc="2025-03-05T21:16:00Z">
              <w:rPr>
                <w:b/>
                <w:bCs/>
                <w:sz w:val="24"/>
                <w:szCs w:val="24"/>
                <w:lang w:val="ru-RU" w:eastAsia="ru-RU"/>
              </w:rPr>
            </w:rPrChange>
          </w:rPr>
          <w:t>seller_id</w:t>
        </w:r>
        <w:proofErr w:type="spellEnd"/>
      </w:ins>
    </w:p>
    <w:p w14:paraId="557978F0" w14:textId="77777777" w:rsidR="0037089E" w:rsidRPr="0037089E" w:rsidRDefault="0037089E" w:rsidP="00A651F7">
      <w:pPr>
        <w:widowControl/>
        <w:numPr>
          <w:ilvl w:val="1"/>
          <w:numId w:val="68"/>
        </w:numPr>
        <w:spacing w:before="100" w:beforeAutospacing="1" w:after="100" w:afterAutospacing="1" w:line="240" w:lineRule="auto"/>
        <w:rPr>
          <w:ins w:id="840" w:author="Medeu Ametay" w:date="2025-03-06T02:15:00Z" w16du:dateUtc="2025-03-05T21:15:00Z"/>
          <w:rFonts w:ascii="Arial" w:hAnsi="Arial" w:cs="Arial"/>
          <w:lang w:val="ru-RU" w:eastAsia="ru-RU"/>
          <w:rPrChange w:id="841" w:author="Medeu Ametay" w:date="2025-03-06T02:16:00Z" w16du:dateUtc="2025-03-05T21:16:00Z">
            <w:rPr>
              <w:ins w:id="842" w:author="Medeu Ametay" w:date="2025-03-06T02:15:00Z" w16du:dateUtc="2025-03-05T21:15:00Z"/>
              <w:sz w:val="24"/>
              <w:szCs w:val="24"/>
              <w:lang w:val="ru-RU" w:eastAsia="ru-RU"/>
            </w:rPr>
          </w:rPrChange>
        </w:rPr>
        <w:pPrChange w:id="843"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844" w:author="Medeu Ametay" w:date="2025-03-06T02:15:00Z" w16du:dateUtc="2025-03-05T21:15:00Z">
        <w:r w:rsidRPr="0037089E">
          <w:rPr>
            <w:rFonts w:ascii="Arial" w:hAnsi="Arial" w:cs="Arial"/>
            <w:lang w:val="ru-RU" w:eastAsia="ru-RU"/>
            <w:rPrChange w:id="845"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846" w:author="Medeu Ametay" w:date="2025-03-06T02:16:00Z" w16du:dateUtc="2025-03-05T21:16:00Z">
              <w:rPr>
                <w:rFonts w:ascii="Courier New" w:hAnsi="Courier New" w:cs="Courier New"/>
                <w:lang w:val="ru-RU" w:eastAsia="ru-RU"/>
              </w:rPr>
            </w:rPrChange>
          </w:rPr>
          <w:t>INT</w:t>
        </w:r>
      </w:ins>
    </w:p>
    <w:p w14:paraId="30216E33" w14:textId="77777777" w:rsidR="0037089E" w:rsidRPr="0037089E" w:rsidRDefault="0037089E" w:rsidP="00A651F7">
      <w:pPr>
        <w:widowControl/>
        <w:numPr>
          <w:ilvl w:val="1"/>
          <w:numId w:val="68"/>
        </w:numPr>
        <w:spacing w:before="100" w:beforeAutospacing="1" w:after="100" w:afterAutospacing="1" w:line="240" w:lineRule="auto"/>
        <w:rPr>
          <w:ins w:id="847" w:author="Medeu Ametay" w:date="2025-03-06T02:15:00Z" w16du:dateUtc="2025-03-05T21:15:00Z"/>
          <w:rFonts w:ascii="Arial" w:hAnsi="Arial" w:cs="Arial"/>
          <w:lang w:eastAsia="ru-RU"/>
          <w:rPrChange w:id="848" w:author="Medeu Ametay" w:date="2025-03-06T02:16:00Z" w16du:dateUtc="2025-03-05T21:16:00Z">
            <w:rPr>
              <w:ins w:id="849" w:author="Medeu Ametay" w:date="2025-03-06T02:15:00Z" w16du:dateUtc="2025-03-05T21:15:00Z"/>
              <w:sz w:val="24"/>
              <w:szCs w:val="24"/>
              <w:lang w:val="ru-RU" w:eastAsia="ru-RU"/>
            </w:rPr>
          </w:rPrChange>
        </w:rPr>
        <w:pPrChange w:id="850"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851" w:author="Medeu Ametay" w:date="2025-03-06T02:15:00Z" w16du:dateUtc="2025-03-05T21:15:00Z">
        <w:r w:rsidRPr="0037089E">
          <w:rPr>
            <w:rFonts w:ascii="Arial" w:hAnsi="Arial" w:cs="Arial"/>
            <w:lang w:eastAsia="ru-RU"/>
            <w:rPrChange w:id="852" w:author="Medeu Ametay" w:date="2025-03-06T02:16:00Z" w16du:dateUtc="2025-03-05T21:16:00Z">
              <w:rPr>
                <w:sz w:val="24"/>
                <w:szCs w:val="24"/>
                <w:lang w:val="ru-RU" w:eastAsia="ru-RU"/>
              </w:rPr>
            </w:rPrChange>
          </w:rPr>
          <w:t xml:space="preserve">Properties: NOT NULL, Foreign Key referencing </w:t>
        </w:r>
        <w:r w:rsidRPr="0037089E">
          <w:rPr>
            <w:rFonts w:ascii="Arial" w:hAnsi="Arial" w:cs="Arial"/>
            <w:lang w:eastAsia="ru-RU"/>
            <w:rPrChange w:id="853" w:author="Medeu Ametay" w:date="2025-03-06T02:16:00Z" w16du:dateUtc="2025-03-05T21:16:00Z">
              <w:rPr>
                <w:rFonts w:ascii="Courier New" w:hAnsi="Courier New" w:cs="Courier New"/>
                <w:lang w:val="ru-RU" w:eastAsia="ru-RU"/>
              </w:rPr>
            </w:rPrChange>
          </w:rPr>
          <w:t>Party(</w:t>
        </w:r>
        <w:proofErr w:type="spellStart"/>
        <w:r w:rsidRPr="0037089E">
          <w:rPr>
            <w:rFonts w:ascii="Arial" w:hAnsi="Arial" w:cs="Arial"/>
            <w:lang w:eastAsia="ru-RU"/>
            <w:rPrChange w:id="854" w:author="Medeu Ametay" w:date="2025-03-06T02:16:00Z" w16du:dateUtc="2025-03-05T21:16:00Z">
              <w:rPr>
                <w:rFonts w:ascii="Courier New" w:hAnsi="Courier New" w:cs="Courier New"/>
                <w:lang w:val="ru-RU" w:eastAsia="ru-RU"/>
              </w:rPr>
            </w:rPrChange>
          </w:rPr>
          <w:t>party_id</w:t>
        </w:r>
        <w:proofErr w:type="spellEnd"/>
        <w:r w:rsidRPr="0037089E">
          <w:rPr>
            <w:rFonts w:ascii="Arial" w:hAnsi="Arial" w:cs="Arial"/>
            <w:lang w:eastAsia="ru-RU"/>
            <w:rPrChange w:id="855" w:author="Medeu Ametay" w:date="2025-03-06T02:16:00Z" w16du:dateUtc="2025-03-05T21:16:00Z">
              <w:rPr>
                <w:rFonts w:ascii="Courier New" w:hAnsi="Courier New" w:cs="Courier New"/>
                <w:lang w:val="ru-RU" w:eastAsia="ru-RU"/>
              </w:rPr>
            </w:rPrChange>
          </w:rPr>
          <w:t>)</w:t>
        </w:r>
      </w:ins>
    </w:p>
    <w:p w14:paraId="0D8D5A4B" w14:textId="77777777" w:rsidR="0037089E" w:rsidRPr="0037089E" w:rsidRDefault="0037089E" w:rsidP="00A651F7">
      <w:pPr>
        <w:widowControl/>
        <w:numPr>
          <w:ilvl w:val="1"/>
          <w:numId w:val="68"/>
        </w:numPr>
        <w:spacing w:before="100" w:beforeAutospacing="1" w:after="100" w:afterAutospacing="1" w:line="240" w:lineRule="auto"/>
        <w:rPr>
          <w:ins w:id="856" w:author="Medeu Ametay" w:date="2025-03-06T02:15:00Z" w16du:dateUtc="2025-03-05T21:15:00Z"/>
          <w:rFonts w:ascii="Arial" w:hAnsi="Arial" w:cs="Arial"/>
          <w:lang w:eastAsia="ru-RU"/>
          <w:rPrChange w:id="857" w:author="Medeu Ametay" w:date="2025-03-06T02:16:00Z" w16du:dateUtc="2025-03-05T21:16:00Z">
            <w:rPr>
              <w:ins w:id="858" w:author="Medeu Ametay" w:date="2025-03-06T02:15:00Z" w16du:dateUtc="2025-03-05T21:15:00Z"/>
              <w:sz w:val="24"/>
              <w:szCs w:val="24"/>
              <w:lang w:val="ru-RU" w:eastAsia="ru-RU"/>
            </w:rPr>
          </w:rPrChange>
        </w:rPr>
        <w:pPrChange w:id="859"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860" w:author="Medeu Ametay" w:date="2025-03-06T02:15:00Z" w16du:dateUtc="2025-03-05T21:15:00Z">
        <w:r w:rsidRPr="0037089E">
          <w:rPr>
            <w:rFonts w:ascii="Arial" w:hAnsi="Arial" w:cs="Arial"/>
            <w:lang w:eastAsia="ru-RU"/>
            <w:rPrChange w:id="861" w:author="Medeu Ametay" w:date="2025-03-06T02:16:00Z" w16du:dateUtc="2025-03-05T21:16:00Z">
              <w:rPr>
                <w:sz w:val="24"/>
                <w:szCs w:val="24"/>
                <w:lang w:val="ru-RU" w:eastAsia="ru-RU"/>
              </w:rPr>
            </w:rPrChange>
          </w:rPr>
          <w:t>Description: Identifier for the seller (must be a party with a seller role).</w:t>
        </w:r>
      </w:ins>
    </w:p>
    <w:p w14:paraId="02CDB8D4" w14:textId="77777777" w:rsidR="0037089E" w:rsidRPr="0037089E" w:rsidRDefault="0037089E" w:rsidP="0037089E">
      <w:pPr>
        <w:widowControl/>
        <w:numPr>
          <w:ilvl w:val="0"/>
          <w:numId w:val="34"/>
        </w:numPr>
        <w:spacing w:before="100" w:beforeAutospacing="1" w:after="100" w:afterAutospacing="1" w:line="240" w:lineRule="auto"/>
        <w:rPr>
          <w:ins w:id="862" w:author="Medeu Ametay" w:date="2025-03-06T02:15:00Z" w16du:dateUtc="2025-03-05T21:15:00Z"/>
          <w:rFonts w:ascii="Arial" w:hAnsi="Arial" w:cs="Arial"/>
          <w:lang w:val="ru-RU" w:eastAsia="ru-RU"/>
          <w:rPrChange w:id="863" w:author="Medeu Ametay" w:date="2025-03-06T02:16:00Z" w16du:dateUtc="2025-03-05T21:16:00Z">
            <w:rPr>
              <w:ins w:id="864" w:author="Medeu Ametay" w:date="2025-03-06T02:15:00Z" w16du:dateUtc="2025-03-05T21:15:00Z"/>
              <w:sz w:val="24"/>
              <w:szCs w:val="24"/>
              <w:lang w:val="ru-RU" w:eastAsia="ru-RU"/>
            </w:rPr>
          </w:rPrChange>
        </w:rPr>
      </w:pPr>
      <w:proofErr w:type="spellStart"/>
      <w:ins w:id="865" w:author="Medeu Ametay" w:date="2025-03-06T02:15:00Z" w16du:dateUtc="2025-03-05T21:15:00Z">
        <w:r w:rsidRPr="0037089E">
          <w:rPr>
            <w:rFonts w:ascii="Arial" w:hAnsi="Arial" w:cs="Arial"/>
            <w:b/>
            <w:bCs/>
            <w:lang w:val="ru-RU" w:eastAsia="ru-RU"/>
            <w:rPrChange w:id="866" w:author="Medeu Ametay" w:date="2025-03-06T02:16:00Z" w16du:dateUtc="2025-03-05T21:16:00Z">
              <w:rPr>
                <w:b/>
                <w:bCs/>
                <w:sz w:val="24"/>
                <w:szCs w:val="24"/>
                <w:lang w:val="ru-RU" w:eastAsia="ru-RU"/>
              </w:rPr>
            </w:rPrChange>
          </w:rPr>
          <w:t>starting_price</w:t>
        </w:r>
        <w:proofErr w:type="spellEnd"/>
      </w:ins>
    </w:p>
    <w:p w14:paraId="29385EBB" w14:textId="77777777" w:rsidR="0037089E" w:rsidRPr="0037089E" w:rsidRDefault="0037089E" w:rsidP="00A651F7">
      <w:pPr>
        <w:widowControl/>
        <w:numPr>
          <w:ilvl w:val="1"/>
          <w:numId w:val="69"/>
        </w:numPr>
        <w:spacing w:before="100" w:beforeAutospacing="1" w:after="100" w:afterAutospacing="1" w:line="240" w:lineRule="auto"/>
        <w:rPr>
          <w:ins w:id="867" w:author="Medeu Ametay" w:date="2025-03-06T02:15:00Z" w16du:dateUtc="2025-03-05T21:15:00Z"/>
          <w:rFonts w:ascii="Arial" w:hAnsi="Arial" w:cs="Arial"/>
          <w:lang w:val="ru-RU" w:eastAsia="ru-RU"/>
          <w:rPrChange w:id="868" w:author="Medeu Ametay" w:date="2025-03-06T02:16:00Z" w16du:dateUtc="2025-03-05T21:16:00Z">
            <w:rPr>
              <w:ins w:id="869" w:author="Medeu Ametay" w:date="2025-03-06T02:15:00Z" w16du:dateUtc="2025-03-05T21:15:00Z"/>
              <w:sz w:val="24"/>
              <w:szCs w:val="24"/>
              <w:lang w:val="ru-RU" w:eastAsia="ru-RU"/>
            </w:rPr>
          </w:rPrChange>
        </w:rPr>
        <w:pPrChange w:id="870"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871" w:author="Medeu Ametay" w:date="2025-03-06T02:15:00Z" w16du:dateUtc="2025-03-05T21:15:00Z">
        <w:r w:rsidRPr="0037089E">
          <w:rPr>
            <w:rFonts w:ascii="Arial" w:hAnsi="Arial" w:cs="Arial"/>
            <w:lang w:val="ru-RU" w:eastAsia="ru-RU"/>
            <w:rPrChange w:id="872" w:author="Medeu Ametay" w:date="2025-03-06T02:16:00Z" w16du:dateUtc="2025-03-05T21:16:00Z">
              <w:rPr>
                <w:sz w:val="24"/>
                <w:szCs w:val="24"/>
                <w:lang w:val="ru-RU" w:eastAsia="ru-RU"/>
              </w:rPr>
            </w:rPrChange>
          </w:rPr>
          <w:t xml:space="preserve">Data Type: </w:t>
        </w:r>
        <w:proofErr w:type="gramStart"/>
        <w:r w:rsidRPr="0037089E">
          <w:rPr>
            <w:rFonts w:ascii="Arial" w:hAnsi="Arial" w:cs="Arial"/>
            <w:lang w:val="ru-RU" w:eastAsia="ru-RU"/>
            <w:rPrChange w:id="873" w:author="Medeu Ametay" w:date="2025-03-06T02:16:00Z" w16du:dateUtc="2025-03-05T21:16:00Z">
              <w:rPr>
                <w:rFonts w:ascii="Courier New" w:hAnsi="Courier New" w:cs="Courier New"/>
                <w:lang w:val="ru-RU" w:eastAsia="ru-RU"/>
              </w:rPr>
            </w:rPrChange>
          </w:rPr>
          <w:t>NUMERIC(</w:t>
        </w:r>
        <w:proofErr w:type="gramEnd"/>
        <w:r w:rsidRPr="0037089E">
          <w:rPr>
            <w:rFonts w:ascii="Arial" w:hAnsi="Arial" w:cs="Arial"/>
            <w:lang w:val="ru-RU" w:eastAsia="ru-RU"/>
            <w:rPrChange w:id="874" w:author="Medeu Ametay" w:date="2025-03-06T02:16:00Z" w16du:dateUtc="2025-03-05T21:16:00Z">
              <w:rPr>
                <w:rFonts w:ascii="Courier New" w:hAnsi="Courier New" w:cs="Courier New"/>
                <w:lang w:val="ru-RU" w:eastAsia="ru-RU"/>
              </w:rPr>
            </w:rPrChange>
          </w:rPr>
          <w:t>10,2)</w:t>
        </w:r>
      </w:ins>
    </w:p>
    <w:p w14:paraId="7296EADF" w14:textId="77777777" w:rsidR="0037089E" w:rsidRPr="0037089E" w:rsidRDefault="0037089E" w:rsidP="00A651F7">
      <w:pPr>
        <w:widowControl/>
        <w:numPr>
          <w:ilvl w:val="1"/>
          <w:numId w:val="69"/>
        </w:numPr>
        <w:spacing w:before="100" w:beforeAutospacing="1" w:after="100" w:afterAutospacing="1" w:line="240" w:lineRule="auto"/>
        <w:rPr>
          <w:ins w:id="875" w:author="Medeu Ametay" w:date="2025-03-06T02:15:00Z" w16du:dateUtc="2025-03-05T21:15:00Z"/>
          <w:rFonts w:ascii="Arial" w:hAnsi="Arial" w:cs="Arial"/>
          <w:lang w:val="ru-RU" w:eastAsia="ru-RU"/>
          <w:rPrChange w:id="876" w:author="Medeu Ametay" w:date="2025-03-06T02:16:00Z" w16du:dateUtc="2025-03-05T21:16:00Z">
            <w:rPr>
              <w:ins w:id="877" w:author="Medeu Ametay" w:date="2025-03-06T02:15:00Z" w16du:dateUtc="2025-03-05T21:15:00Z"/>
              <w:sz w:val="24"/>
              <w:szCs w:val="24"/>
              <w:lang w:val="ru-RU" w:eastAsia="ru-RU"/>
            </w:rPr>
          </w:rPrChange>
        </w:rPr>
        <w:pPrChange w:id="878"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879" w:author="Medeu Ametay" w:date="2025-03-06T02:15:00Z" w16du:dateUtc="2025-03-05T21:15:00Z">
        <w:r w:rsidRPr="0037089E">
          <w:rPr>
            <w:rFonts w:ascii="Arial" w:hAnsi="Arial" w:cs="Arial"/>
            <w:lang w:val="ru-RU" w:eastAsia="ru-RU"/>
            <w:rPrChange w:id="880" w:author="Medeu Ametay" w:date="2025-03-06T02:16:00Z" w16du:dateUtc="2025-03-05T21:16:00Z">
              <w:rPr>
                <w:sz w:val="24"/>
                <w:szCs w:val="24"/>
                <w:lang w:val="ru-RU" w:eastAsia="ru-RU"/>
              </w:rPr>
            </w:rPrChange>
          </w:rPr>
          <w:t>Properties: NOT NULL</w:t>
        </w:r>
      </w:ins>
    </w:p>
    <w:p w14:paraId="22BD7409" w14:textId="77777777" w:rsidR="0037089E" w:rsidRPr="0037089E" w:rsidRDefault="0037089E" w:rsidP="00A651F7">
      <w:pPr>
        <w:widowControl/>
        <w:numPr>
          <w:ilvl w:val="1"/>
          <w:numId w:val="69"/>
        </w:numPr>
        <w:spacing w:before="100" w:beforeAutospacing="1" w:after="100" w:afterAutospacing="1" w:line="240" w:lineRule="auto"/>
        <w:rPr>
          <w:ins w:id="881" w:author="Medeu Ametay" w:date="2025-03-06T02:15:00Z" w16du:dateUtc="2025-03-05T21:15:00Z"/>
          <w:rFonts w:ascii="Arial" w:hAnsi="Arial" w:cs="Arial"/>
          <w:lang w:eastAsia="ru-RU"/>
          <w:rPrChange w:id="882" w:author="Medeu Ametay" w:date="2025-03-06T02:16:00Z" w16du:dateUtc="2025-03-05T21:16:00Z">
            <w:rPr>
              <w:ins w:id="883" w:author="Medeu Ametay" w:date="2025-03-06T02:15:00Z" w16du:dateUtc="2025-03-05T21:15:00Z"/>
              <w:sz w:val="24"/>
              <w:szCs w:val="24"/>
              <w:lang w:val="ru-RU" w:eastAsia="ru-RU"/>
            </w:rPr>
          </w:rPrChange>
        </w:rPr>
        <w:pPrChange w:id="884"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885" w:author="Medeu Ametay" w:date="2025-03-06T02:15:00Z" w16du:dateUtc="2025-03-05T21:15:00Z">
        <w:r w:rsidRPr="0037089E">
          <w:rPr>
            <w:rFonts w:ascii="Arial" w:hAnsi="Arial" w:cs="Arial"/>
            <w:lang w:eastAsia="ru-RU"/>
            <w:rPrChange w:id="886" w:author="Medeu Ametay" w:date="2025-03-06T02:16:00Z" w16du:dateUtc="2025-03-05T21:16:00Z">
              <w:rPr>
                <w:sz w:val="24"/>
                <w:szCs w:val="24"/>
                <w:lang w:val="ru-RU" w:eastAsia="ru-RU"/>
              </w:rPr>
            </w:rPrChange>
          </w:rPr>
          <w:t>Description: The starting price of the item.</w:t>
        </w:r>
      </w:ins>
    </w:p>
    <w:p w14:paraId="59193D08" w14:textId="77777777" w:rsidR="0037089E" w:rsidRPr="0037089E" w:rsidRDefault="0037089E" w:rsidP="0037089E">
      <w:pPr>
        <w:widowControl/>
        <w:numPr>
          <w:ilvl w:val="0"/>
          <w:numId w:val="34"/>
        </w:numPr>
        <w:spacing w:before="100" w:beforeAutospacing="1" w:after="100" w:afterAutospacing="1" w:line="240" w:lineRule="auto"/>
        <w:rPr>
          <w:ins w:id="887" w:author="Medeu Ametay" w:date="2025-03-06T02:15:00Z" w16du:dateUtc="2025-03-05T21:15:00Z"/>
          <w:rFonts w:ascii="Arial" w:hAnsi="Arial" w:cs="Arial"/>
          <w:lang w:val="ru-RU" w:eastAsia="ru-RU"/>
          <w:rPrChange w:id="888" w:author="Medeu Ametay" w:date="2025-03-06T02:16:00Z" w16du:dateUtc="2025-03-05T21:16:00Z">
            <w:rPr>
              <w:ins w:id="889" w:author="Medeu Ametay" w:date="2025-03-06T02:15:00Z" w16du:dateUtc="2025-03-05T21:15:00Z"/>
              <w:sz w:val="24"/>
              <w:szCs w:val="24"/>
              <w:lang w:val="ru-RU" w:eastAsia="ru-RU"/>
            </w:rPr>
          </w:rPrChange>
        </w:rPr>
      </w:pPr>
      <w:proofErr w:type="spellStart"/>
      <w:ins w:id="890" w:author="Medeu Ametay" w:date="2025-03-06T02:15:00Z" w16du:dateUtc="2025-03-05T21:15:00Z">
        <w:r w:rsidRPr="0037089E">
          <w:rPr>
            <w:rFonts w:ascii="Arial" w:hAnsi="Arial" w:cs="Arial"/>
            <w:b/>
            <w:bCs/>
            <w:lang w:val="ru-RU" w:eastAsia="ru-RU"/>
            <w:rPrChange w:id="891" w:author="Medeu Ametay" w:date="2025-03-06T02:16:00Z" w16du:dateUtc="2025-03-05T21:16:00Z">
              <w:rPr>
                <w:b/>
                <w:bCs/>
                <w:sz w:val="24"/>
                <w:szCs w:val="24"/>
                <w:lang w:val="ru-RU" w:eastAsia="ru-RU"/>
              </w:rPr>
            </w:rPrChange>
          </w:rPr>
          <w:t>verbal_description</w:t>
        </w:r>
        <w:proofErr w:type="spellEnd"/>
      </w:ins>
    </w:p>
    <w:p w14:paraId="38474BDA" w14:textId="77777777" w:rsidR="0037089E" w:rsidRPr="0037089E" w:rsidRDefault="0037089E" w:rsidP="00A651F7">
      <w:pPr>
        <w:widowControl/>
        <w:numPr>
          <w:ilvl w:val="1"/>
          <w:numId w:val="70"/>
        </w:numPr>
        <w:spacing w:before="100" w:beforeAutospacing="1" w:after="100" w:afterAutospacing="1" w:line="240" w:lineRule="auto"/>
        <w:rPr>
          <w:ins w:id="892" w:author="Medeu Ametay" w:date="2025-03-06T02:15:00Z" w16du:dateUtc="2025-03-05T21:15:00Z"/>
          <w:rFonts w:ascii="Arial" w:hAnsi="Arial" w:cs="Arial"/>
          <w:lang w:val="ru-RU" w:eastAsia="ru-RU"/>
          <w:rPrChange w:id="893" w:author="Medeu Ametay" w:date="2025-03-06T02:16:00Z" w16du:dateUtc="2025-03-05T21:16:00Z">
            <w:rPr>
              <w:ins w:id="894" w:author="Medeu Ametay" w:date="2025-03-06T02:15:00Z" w16du:dateUtc="2025-03-05T21:15:00Z"/>
              <w:sz w:val="24"/>
              <w:szCs w:val="24"/>
              <w:lang w:val="ru-RU" w:eastAsia="ru-RU"/>
            </w:rPr>
          </w:rPrChange>
        </w:rPr>
        <w:pPrChange w:id="895"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896" w:author="Medeu Ametay" w:date="2025-03-06T02:15:00Z" w16du:dateUtc="2025-03-05T21:15:00Z">
        <w:r w:rsidRPr="0037089E">
          <w:rPr>
            <w:rFonts w:ascii="Arial" w:hAnsi="Arial" w:cs="Arial"/>
            <w:lang w:val="ru-RU" w:eastAsia="ru-RU"/>
            <w:rPrChange w:id="897"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898" w:author="Medeu Ametay" w:date="2025-03-06T02:16:00Z" w16du:dateUtc="2025-03-05T21:16:00Z">
              <w:rPr>
                <w:rFonts w:ascii="Courier New" w:hAnsi="Courier New" w:cs="Courier New"/>
                <w:lang w:val="ru-RU" w:eastAsia="ru-RU"/>
              </w:rPr>
            </w:rPrChange>
          </w:rPr>
          <w:t>TEXT</w:t>
        </w:r>
      </w:ins>
    </w:p>
    <w:p w14:paraId="2235ABE9" w14:textId="77777777" w:rsidR="0037089E" w:rsidRPr="0037089E" w:rsidRDefault="0037089E" w:rsidP="00A651F7">
      <w:pPr>
        <w:widowControl/>
        <w:numPr>
          <w:ilvl w:val="1"/>
          <w:numId w:val="70"/>
        </w:numPr>
        <w:spacing w:before="100" w:beforeAutospacing="1" w:after="100" w:afterAutospacing="1" w:line="240" w:lineRule="auto"/>
        <w:rPr>
          <w:ins w:id="899" w:author="Medeu Ametay" w:date="2025-03-06T02:15:00Z" w16du:dateUtc="2025-03-05T21:15:00Z"/>
          <w:rFonts w:ascii="Arial" w:hAnsi="Arial" w:cs="Arial"/>
          <w:lang w:val="ru-RU" w:eastAsia="ru-RU"/>
          <w:rPrChange w:id="900" w:author="Medeu Ametay" w:date="2025-03-06T02:16:00Z" w16du:dateUtc="2025-03-05T21:16:00Z">
            <w:rPr>
              <w:ins w:id="901" w:author="Medeu Ametay" w:date="2025-03-06T02:15:00Z" w16du:dateUtc="2025-03-05T21:15:00Z"/>
              <w:sz w:val="24"/>
              <w:szCs w:val="24"/>
              <w:lang w:val="ru-RU" w:eastAsia="ru-RU"/>
            </w:rPr>
          </w:rPrChange>
        </w:rPr>
        <w:pPrChange w:id="902"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903" w:author="Medeu Ametay" w:date="2025-03-06T02:15:00Z" w16du:dateUtc="2025-03-05T21:15:00Z">
        <w:r w:rsidRPr="0037089E">
          <w:rPr>
            <w:rFonts w:ascii="Arial" w:hAnsi="Arial" w:cs="Arial"/>
            <w:lang w:val="ru-RU" w:eastAsia="ru-RU"/>
            <w:rPrChange w:id="904" w:author="Medeu Ametay" w:date="2025-03-06T02:16:00Z" w16du:dateUtc="2025-03-05T21:16:00Z">
              <w:rPr>
                <w:sz w:val="24"/>
                <w:szCs w:val="24"/>
                <w:lang w:val="ru-RU" w:eastAsia="ru-RU"/>
              </w:rPr>
            </w:rPrChange>
          </w:rPr>
          <w:t>Properties: (</w:t>
        </w:r>
        <w:proofErr w:type="spellStart"/>
        <w:r w:rsidRPr="0037089E">
          <w:rPr>
            <w:rFonts w:ascii="Arial" w:hAnsi="Arial" w:cs="Arial"/>
            <w:lang w:val="ru-RU" w:eastAsia="ru-RU"/>
            <w:rPrChange w:id="905" w:author="Medeu Ametay" w:date="2025-03-06T02:16:00Z" w16du:dateUtc="2025-03-05T21:16:00Z">
              <w:rPr>
                <w:sz w:val="24"/>
                <w:szCs w:val="24"/>
                <w:lang w:val="ru-RU" w:eastAsia="ru-RU"/>
              </w:rPr>
            </w:rPrChange>
          </w:rPr>
          <w:t>Optional</w:t>
        </w:r>
        <w:proofErr w:type="spellEnd"/>
        <w:r w:rsidRPr="0037089E">
          <w:rPr>
            <w:rFonts w:ascii="Arial" w:hAnsi="Arial" w:cs="Arial"/>
            <w:lang w:val="ru-RU" w:eastAsia="ru-RU"/>
            <w:rPrChange w:id="906" w:author="Medeu Ametay" w:date="2025-03-06T02:16:00Z" w16du:dateUtc="2025-03-05T21:16:00Z">
              <w:rPr>
                <w:sz w:val="24"/>
                <w:szCs w:val="24"/>
                <w:lang w:val="ru-RU" w:eastAsia="ru-RU"/>
              </w:rPr>
            </w:rPrChange>
          </w:rPr>
          <w:t>)</w:t>
        </w:r>
      </w:ins>
    </w:p>
    <w:p w14:paraId="0010C897" w14:textId="77777777" w:rsidR="0037089E" w:rsidRPr="0037089E" w:rsidRDefault="0037089E" w:rsidP="00A651F7">
      <w:pPr>
        <w:widowControl/>
        <w:numPr>
          <w:ilvl w:val="1"/>
          <w:numId w:val="70"/>
        </w:numPr>
        <w:spacing w:before="100" w:beforeAutospacing="1" w:after="100" w:afterAutospacing="1" w:line="240" w:lineRule="auto"/>
        <w:rPr>
          <w:ins w:id="907" w:author="Medeu Ametay" w:date="2025-03-06T02:15:00Z" w16du:dateUtc="2025-03-05T21:15:00Z"/>
          <w:rFonts w:ascii="Arial" w:hAnsi="Arial" w:cs="Arial"/>
          <w:lang w:eastAsia="ru-RU"/>
          <w:rPrChange w:id="908" w:author="Medeu Ametay" w:date="2025-03-06T02:16:00Z" w16du:dateUtc="2025-03-05T21:16:00Z">
            <w:rPr>
              <w:ins w:id="909" w:author="Medeu Ametay" w:date="2025-03-06T02:15:00Z" w16du:dateUtc="2025-03-05T21:15:00Z"/>
              <w:sz w:val="24"/>
              <w:szCs w:val="24"/>
              <w:lang w:val="ru-RU" w:eastAsia="ru-RU"/>
            </w:rPr>
          </w:rPrChange>
        </w:rPr>
        <w:pPrChange w:id="910"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911" w:author="Medeu Ametay" w:date="2025-03-06T02:15:00Z" w16du:dateUtc="2025-03-05T21:15:00Z">
        <w:r w:rsidRPr="0037089E">
          <w:rPr>
            <w:rFonts w:ascii="Arial" w:hAnsi="Arial" w:cs="Arial"/>
            <w:lang w:eastAsia="ru-RU"/>
            <w:rPrChange w:id="912" w:author="Medeu Ametay" w:date="2025-03-06T02:16:00Z" w16du:dateUtc="2025-03-05T21:16:00Z">
              <w:rPr>
                <w:sz w:val="24"/>
                <w:szCs w:val="24"/>
                <w:lang w:val="ru-RU" w:eastAsia="ru-RU"/>
              </w:rPr>
            </w:rPrChange>
          </w:rPr>
          <w:t>Description: A brief description of the item provided at the auction.</w:t>
        </w:r>
      </w:ins>
    </w:p>
    <w:p w14:paraId="1EEBEC26" w14:textId="77777777" w:rsidR="0037089E" w:rsidRPr="0037089E" w:rsidRDefault="0037089E" w:rsidP="0037089E">
      <w:pPr>
        <w:widowControl/>
        <w:numPr>
          <w:ilvl w:val="0"/>
          <w:numId w:val="34"/>
        </w:numPr>
        <w:spacing w:before="100" w:beforeAutospacing="1" w:after="100" w:afterAutospacing="1" w:line="240" w:lineRule="auto"/>
        <w:rPr>
          <w:ins w:id="913" w:author="Medeu Ametay" w:date="2025-03-06T02:15:00Z" w16du:dateUtc="2025-03-05T21:15:00Z"/>
          <w:rFonts w:ascii="Arial" w:hAnsi="Arial" w:cs="Arial"/>
          <w:lang w:val="ru-RU" w:eastAsia="ru-RU"/>
          <w:rPrChange w:id="914" w:author="Medeu Ametay" w:date="2025-03-06T02:16:00Z" w16du:dateUtc="2025-03-05T21:16:00Z">
            <w:rPr>
              <w:ins w:id="915" w:author="Medeu Ametay" w:date="2025-03-06T02:15:00Z" w16du:dateUtc="2025-03-05T21:15:00Z"/>
              <w:sz w:val="24"/>
              <w:szCs w:val="24"/>
              <w:lang w:val="ru-RU" w:eastAsia="ru-RU"/>
            </w:rPr>
          </w:rPrChange>
        </w:rPr>
      </w:pPr>
      <w:proofErr w:type="spellStart"/>
      <w:ins w:id="916" w:author="Medeu Ametay" w:date="2025-03-06T02:15:00Z" w16du:dateUtc="2025-03-05T21:15:00Z">
        <w:r w:rsidRPr="0037089E">
          <w:rPr>
            <w:rFonts w:ascii="Arial" w:hAnsi="Arial" w:cs="Arial"/>
            <w:b/>
            <w:bCs/>
            <w:lang w:val="ru-RU" w:eastAsia="ru-RU"/>
            <w:rPrChange w:id="917" w:author="Medeu Ametay" w:date="2025-03-06T02:16:00Z" w16du:dateUtc="2025-03-05T21:16:00Z">
              <w:rPr>
                <w:b/>
                <w:bCs/>
                <w:sz w:val="24"/>
                <w:szCs w:val="24"/>
                <w:lang w:val="ru-RU" w:eastAsia="ru-RU"/>
              </w:rPr>
            </w:rPrChange>
          </w:rPr>
          <w:t>actual_price</w:t>
        </w:r>
        <w:proofErr w:type="spellEnd"/>
      </w:ins>
    </w:p>
    <w:p w14:paraId="5BCF367C" w14:textId="77777777" w:rsidR="0037089E" w:rsidRPr="0037089E" w:rsidRDefault="0037089E" w:rsidP="00A651F7">
      <w:pPr>
        <w:widowControl/>
        <w:numPr>
          <w:ilvl w:val="1"/>
          <w:numId w:val="71"/>
        </w:numPr>
        <w:spacing w:before="100" w:beforeAutospacing="1" w:after="100" w:afterAutospacing="1" w:line="240" w:lineRule="auto"/>
        <w:rPr>
          <w:ins w:id="918" w:author="Medeu Ametay" w:date="2025-03-06T02:15:00Z" w16du:dateUtc="2025-03-05T21:15:00Z"/>
          <w:rFonts w:ascii="Arial" w:hAnsi="Arial" w:cs="Arial"/>
          <w:lang w:val="ru-RU" w:eastAsia="ru-RU"/>
          <w:rPrChange w:id="919" w:author="Medeu Ametay" w:date="2025-03-06T02:16:00Z" w16du:dateUtc="2025-03-05T21:16:00Z">
            <w:rPr>
              <w:ins w:id="920" w:author="Medeu Ametay" w:date="2025-03-06T02:15:00Z" w16du:dateUtc="2025-03-05T21:15:00Z"/>
              <w:sz w:val="24"/>
              <w:szCs w:val="24"/>
              <w:lang w:val="ru-RU" w:eastAsia="ru-RU"/>
            </w:rPr>
          </w:rPrChange>
        </w:rPr>
        <w:pPrChange w:id="921"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922" w:author="Medeu Ametay" w:date="2025-03-06T02:15:00Z" w16du:dateUtc="2025-03-05T21:15:00Z">
        <w:r w:rsidRPr="0037089E">
          <w:rPr>
            <w:rFonts w:ascii="Arial" w:hAnsi="Arial" w:cs="Arial"/>
            <w:lang w:val="ru-RU" w:eastAsia="ru-RU"/>
            <w:rPrChange w:id="923" w:author="Medeu Ametay" w:date="2025-03-06T02:16:00Z" w16du:dateUtc="2025-03-05T21:16:00Z">
              <w:rPr>
                <w:sz w:val="24"/>
                <w:szCs w:val="24"/>
                <w:lang w:val="ru-RU" w:eastAsia="ru-RU"/>
              </w:rPr>
            </w:rPrChange>
          </w:rPr>
          <w:t xml:space="preserve">Data Type: </w:t>
        </w:r>
        <w:proofErr w:type="gramStart"/>
        <w:r w:rsidRPr="0037089E">
          <w:rPr>
            <w:rFonts w:ascii="Arial" w:hAnsi="Arial" w:cs="Arial"/>
            <w:lang w:val="ru-RU" w:eastAsia="ru-RU"/>
            <w:rPrChange w:id="924" w:author="Medeu Ametay" w:date="2025-03-06T02:16:00Z" w16du:dateUtc="2025-03-05T21:16:00Z">
              <w:rPr>
                <w:rFonts w:ascii="Courier New" w:hAnsi="Courier New" w:cs="Courier New"/>
                <w:lang w:val="ru-RU" w:eastAsia="ru-RU"/>
              </w:rPr>
            </w:rPrChange>
          </w:rPr>
          <w:t>NUMERIC(</w:t>
        </w:r>
        <w:proofErr w:type="gramEnd"/>
        <w:r w:rsidRPr="0037089E">
          <w:rPr>
            <w:rFonts w:ascii="Arial" w:hAnsi="Arial" w:cs="Arial"/>
            <w:lang w:val="ru-RU" w:eastAsia="ru-RU"/>
            <w:rPrChange w:id="925" w:author="Medeu Ametay" w:date="2025-03-06T02:16:00Z" w16du:dateUtc="2025-03-05T21:16:00Z">
              <w:rPr>
                <w:rFonts w:ascii="Courier New" w:hAnsi="Courier New" w:cs="Courier New"/>
                <w:lang w:val="ru-RU" w:eastAsia="ru-RU"/>
              </w:rPr>
            </w:rPrChange>
          </w:rPr>
          <w:t>10,2)</w:t>
        </w:r>
      </w:ins>
    </w:p>
    <w:p w14:paraId="376A21DE" w14:textId="77777777" w:rsidR="0037089E" w:rsidRPr="0037089E" w:rsidRDefault="0037089E" w:rsidP="00A651F7">
      <w:pPr>
        <w:widowControl/>
        <w:numPr>
          <w:ilvl w:val="1"/>
          <w:numId w:val="71"/>
        </w:numPr>
        <w:spacing w:before="100" w:beforeAutospacing="1" w:after="100" w:afterAutospacing="1" w:line="240" w:lineRule="auto"/>
        <w:rPr>
          <w:ins w:id="926" w:author="Medeu Ametay" w:date="2025-03-06T02:15:00Z" w16du:dateUtc="2025-03-05T21:15:00Z"/>
          <w:rFonts w:ascii="Arial" w:hAnsi="Arial" w:cs="Arial"/>
          <w:lang w:val="ru-RU" w:eastAsia="ru-RU"/>
          <w:rPrChange w:id="927" w:author="Medeu Ametay" w:date="2025-03-06T02:16:00Z" w16du:dateUtc="2025-03-05T21:16:00Z">
            <w:rPr>
              <w:ins w:id="928" w:author="Medeu Ametay" w:date="2025-03-06T02:15:00Z" w16du:dateUtc="2025-03-05T21:15:00Z"/>
              <w:sz w:val="24"/>
              <w:szCs w:val="24"/>
              <w:lang w:val="ru-RU" w:eastAsia="ru-RU"/>
            </w:rPr>
          </w:rPrChange>
        </w:rPr>
        <w:pPrChange w:id="929"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930" w:author="Medeu Ametay" w:date="2025-03-06T02:15:00Z" w16du:dateUtc="2025-03-05T21:15:00Z">
        <w:r w:rsidRPr="0037089E">
          <w:rPr>
            <w:rFonts w:ascii="Arial" w:hAnsi="Arial" w:cs="Arial"/>
            <w:lang w:val="ru-RU" w:eastAsia="ru-RU"/>
            <w:rPrChange w:id="931" w:author="Medeu Ametay" w:date="2025-03-06T02:16:00Z" w16du:dateUtc="2025-03-05T21:16:00Z">
              <w:rPr>
                <w:sz w:val="24"/>
                <w:szCs w:val="24"/>
                <w:lang w:val="ru-RU" w:eastAsia="ru-RU"/>
              </w:rPr>
            </w:rPrChange>
          </w:rPr>
          <w:t>Properties: (</w:t>
        </w:r>
        <w:proofErr w:type="spellStart"/>
        <w:r w:rsidRPr="0037089E">
          <w:rPr>
            <w:rFonts w:ascii="Arial" w:hAnsi="Arial" w:cs="Arial"/>
            <w:lang w:val="ru-RU" w:eastAsia="ru-RU"/>
            <w:rPrChange w:id="932" w:author="Medeu Ametay" w:date="2025-03-06T02:16:00Z" w16du:dateUtc="2025-03-05T21:16:00Z">
              <w:rPr>
                <w:sz w:val="24"/>
                <w:szCs w:val="24"/>
                <w:lang w:val="ru-RU" w:eastAsia="ru-RU"/>
              </w:rPr>
            </w:rPrChange>
          </w:rPr>
          <w:t>Optional</w:t>
        </w:r>
        <w:proofErr w:type="spellEnd"/>
        <w:r w:rsidRPr="0037089E">
          <w:rPr>
            <w:rFonts w:ascii="Arial" w:hAnsi="Arial" w:cs="Arial"/>
            <w:lang w:val="ru-RU" w:eastAsia="ru-RU"/>
            <w:rPrChange w:id="933" w:author="Medeu Ametay" w:date="2025-03-06T02:16:00Z" w16du:dateUtc="2025-03-05T21:16:00Z">
              <w:rPr>
                <w:sz w:val="24"/>
                <w:szCs w:val="24"/>
                <w:lang w:val="ru-RU" w:eastAsia="ru-RU"/>
              </w:rPr>
            </w:rPrChange>
          </w:rPr>
          <w:t>)</w:t>
        </w:r>
      </w:ins>
    </w:p>
    <w:p w14:paraId="7DA20DEC" w14:textId="77777777" w:rsidR="0037089E" w:rsidRPr="0037089E" w:rsidRDefault="0037089E" w:rsidP="00A651F7">
      <w:pPr>
        <w:widowControl/>
        <w:numPr>
          <w:ilvl w:val="1"/>
          <w:numId w:val="71"/>
        </w:numPr>
        <w:spacing w:before="100" w:beforeAutospacing="1" w:after="100" w:afterAutospacing="1" w:line="240" w:lineRule="auto"/>
        <w:rPr>
          <w:ins w:id="934" w:author="Medeu Ametay" w:date="2025-03-06T02:15:00Z" w16du:dateUtc="2025-03-05T21:15:00Z"/>
          <w:rFonts w:ascii="Arial" w:hAnsi="Arial" w:cs="Arial"/>
          <w:lang w:eastAsia="ru-RU"/>
          <w:rPrChange w:id="935" w:author="Medeu Ametay" w:date="2025-03-06T02:16:00Z" w16du:dateUtc="2025-03-05T21:16:00Z">
            <w:rPr>
              <w:ins w:id="936" w:author="Medeu Ametay" w:date="2025-03-06T02:15:00Z" w16du:dateUtc="2025-03-05T21:15:00Z"/>
              <w:sz w:val="24"/>
              <w:szCs w:val="24"/>
              <w:lang w:val="ru-RU" w:eastAsia="ru-RU"/>
            </w:rPr>
          </w:rPrChange>
        </w:rPr>
        <w:pPrChange w:id="937" w:author="Medeu Ametay" w:date="2025-03-06T02:19:00Z" w16du:dateUtc="2025-03-05T21:19:00Z">
          <w:pPr>
            <w:widowControl/>
            <w:numPr>
              <w:ilvl w:val="1"/>
              <w:numId w:val="34"/>
            </w:numPr>
            <w:tabs>
              <w:tab w:val="num" w:pos="1440"/>
            </w:tabs>
            <w:spacing w:before="100" w:beforeAutospacing="1" w:after="100" w:afterAutospacing="1" w:line="240" w:lineRule="auto"/>
            <w:ind w:left="1440" w:hanging="360"/>
          </w:pPr>
        </w:pPrChange>
      </w:pPr>
      <w:ins w:id="938" w:author="Medeu Ametay" w:date="2025-03-06T02:15:00Z" w16du:dateUtc="2025-03-05T21:15:00Z">
        <w:r w:rsidRPr="0037089E">
          <w:rPr>
            <w:rFonts w:ascii="Arial" w:hAnsi="Arial" w:cs="Arial"/>
            <w:lang w:eastAsia="ru-RU"/>
            <w:rPrChange w:id="939" w:author="Medeu Ametay" w:date="2025-03-06T02:16:00Z" w16du:dateUtc="2025-03-05T21:16:00Z">
              <w:rPr>
                <w:sz w:val="24"/>
                <w:szCs w:val="24"/>
                <w:lang w:val="ru-RU" w:eastAsia="ru-RU"/>
              </w:rPr>
            </w:rPrChange>
          </w:rPr>
          <w:t>Description: The final price paid by the buyer after the auction.</w:t>
        </w:r>
      </w:ins>
    </w:p>
    <w:p w14:paraId="4CFD137D" w14:textId="77777777" w:rsidR="0037089E" w:rsidRPr="0037089E" w:rsidRDefault="0037089E" w:rsidP="0037089E">
      <w:pPr>
        <w:widowControl/>
        <w:numPr>
          <w:ilvl w:val="0"/>
          <w:numId w:val="34"/>
        </w:numPr>
        <w:spacing w:before="100" w:beforeAutospacing="1" w:after="100" w:afterAutospacing="1" w:line="240" w:lineRule="auto"/>
        <w:rPr>
          <w:ins w:id="940" w:author="Medeu Ametay" w:date="2025-03-06T02:15:00Z" w16du:dateUtc="2025-03-05T21:15:00Z"/>
          <w:rFonts w:ascii="Arial" w:hAnsi="Arial" w:cs="Arial"/>
          <w:lang w:val="ru-RU" w:eastAsia="ru-RU"/>
          <w:rPrChange w:id="941" w:author="Medeu Ametay" w:date="2025-03-06T02:16:00Z" w16du:dateUtc="2025-03-05T21:16:00Z">
            <w:rPr>
              <w:ins w:id="942" w:author="Medeu Ametay" w:date="2025-03-06T02:15:00Z" w16du:dateUtc="2025-03-05T21:15:00Z"/>
              <w:sz w:val="24"/>
              <w:szCs w:val="24"/>
              <w:lang w:val="ru-RU" w:eastAsia="ru-RU"/>
            </w:rPr>
          </w:rPrChange>
        </w:rPr>
      </w:pPr>
      <w:proofErr w:type="spellStart"/>
      <w:ins w:id="943" w:author="Medeu Ametay" w:date="2025-03-06T02:15:00Z" w16du:dateUtc="2025-03-05T21:15:00Z">
        <w:r w:rsidRPr="0037089E">
          <w:rPr>
            <w:rFonts w:ascii="Arial" w:hAnsi="Arial" w:cs="Arial"/>
            <w:b/>
            <w:bCs/>
            <w:lang w:val="ru-RU" w:eastAsia="ru-RU"/>
            <w:rPrChange w:id="944" w:author="Medeu Ametay" w:date="2025-03-06T02:16:00Z" w16du:dateUtc="2025-03-05T21:16:00Z">
              <w:rPr>
                <w:b/>
                <w:bCs/>
                <w:sz w:val="24"/>
                <w:szCs w:val="24"/>
                <w:lang w:val="ru-RU" w:eastAsia="ru-RU"/>
              </w:rPr>
            </w:rPrChange>
          </w:rPr>
          <w:t>buyer_id</w:t>
        </w:r>
        <w:proofErr w:type="spellEnd"/>
      </w:ins>
    </w:p>
    <w:p w14:paraId="23E18CE3" w14:textId="77777777" w:rsidR="0037089E" w:rsidRPr="0037089E" w:rsidRDefault="0037089E" w:rsidP="00A651F7">
      <w:pPr>
        <w:widowControl/>
        <w:numPr>
          <w:ilvl w:val="1"/>
          <w:numId w:val="76"/>
        </w:numPr>
        <w:spacing w:before="100" w:beforeAutospacing="1" w:after="100" w:afterAutospacing="1" w:line="240" w:lineRule="auto"/>
        <w:rPr>
          <w:ins w:id="945" w:author="Medeu Ametay" w:date="2025-03-06T02:15:00Z" w16du:dateUtc="2025-03-05T21:15:00Z"/>
          <w:rFonts w:ascii="Arial" w:hAnsi="Arial" w:cs="Arial"/>
          <w:lang w:val="ru-RU" w:eastAsia="ru-RU"/>
          <w:rPrChange w:id="946" w:author="Medeu Ametay" w:date="2025-03-06T02:16:00Z" w16du:dateUtc="2025-03-05T21:16:00Z">
            <w:rPr>
              <w:ins w:id="947" w:author="Medeu Ametay" w:date="2025-03-06T02:15:00Z" w16du:dateUtc="2025-03-05T21:15:00Z"/>
              <w:sz w:val="24"/>
              <w:szCs w:val="24"/>
              <w:lang w:val="ru-RU" w:eastAsia="ru-RU"/>
            </w:rPr>
          </w:rPrChange>
        </w:rPr>
        <w:pPrChange w:id="948" w:author="Medeu Ametay" w:date="2025-03-06T02:20:00Z" w16du:dateUtc="2025-03-05T21:20:00Z">
          <w:pPr>
            <w:widowControl/>
            <w:numPr>
              <w:ilvl w:val="1"/>
              <w:numId w:val="34"/>
            </w:numPr>
            <w:tabs>
              <w:tab w:val="num" w:pos="1440"/>
            </w:tabs>
            <w:spacing w:before="100" w:beforeAutospacing="1" w:after="100" w:afterAutospacing="1" w:line="240" w:lineRule="auto"/>
            <w:ind w:left="1440" w:hanging="360"/>
          </w:pPr>
        </w:pPrChange>
      </w:pPr>
      <w:ins w:id="949" w:author="Medeu Ametay" w:date="2025-03-06T02:15:00Z" w16du:dateUtc="2025-03-05T21:15:00Z">
        <w:r w:rsidRPr="0037089E">
          <w:rPr>
            <w:rFonts w:ascii="Arial" w:hAnsi="Arial" w:cs="Arial"/>
            <w:lang w:val="ru-RU" w:eastAsia="ru-RU"/>
            <w:rPrChange w:id="950"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951" w:author="Medeu Ametay" w:date="2025-03-06T02:16:00Z" w16du:dateUtc="2025-03-05T21:16:00Z">
              <w:rPr>
                <w:rFonts w:ascii="Courier New" w:hAnsi="Courier New" w:cs="Courier New"/>
                <w:lang w:val="ru-RU" w:eastAsia="ru-RU"/>
              </w:rPr>
            </w:rPrChange>
          </w:rPr>
          <w:t>INT</w:t>
        </w:r>
      </w:ins>
    </w:p>
    <w:p w14:paraId="1EE69837" w14:textId="77777777" w:rsidR="0037089E" w:rsidRPr="0037089E" w:rsidRDefault="0037089E" w:rsidP="00A651F7">
      <w:pPr>
        <w:widowControl/>
        <w:numPr>
          <w:ilvl w:val="1"/>
          <w:numId w:val="76"/>
        </w:numPr>
        <w:spacing w:before="100" w:beforeAutospacing="1" w:after="100" w:afterAutospacing="1" w:line="240" w:lineRule="auto"/>
        <w:rPr>
          <w:ins w:id="952" w:author="Medeu Ametay" w:date="2025-03-06T02:15:00Z" w16du:dateUtc="2025-03-05T21:15:00Z"/>
          <w:rFonts w:ascii="Arial" w:hAnsi="Arial" w:cs="Arial"/>
          <w:lang w:eastAsia="ru-RU"/>
          <w:rPrChange w:id="953" w:author="Medeu Ametay" w:date="2025-03-06T02:16:00Z" w16du:dateUtc="2025-03-05T21:16:00Z">
            <w:rPr>
              <w:ins w:id="954" w:author="Medeu Ametay" w:date="2025-03-06T02:15:00Z" w16du:dateUtc="2025-03-05T21:15:00Z"/>
              <w:sz w:val="24"/>
              <w:szCs w:val="24"/>
              <w:lang w:val="ru-RU" w:eastAsia="ru-RU"/>
            </w:rPr>
          </w:rPrChange>
        </w:rPr>
        <w:pPrChange w:id="955" w:author="Medeu Ametay" w:date="2025-03-06T02:20:00Z" w16du:dateUtc="2025-03-05T21:20:00Z">
          <w:pPr>
            <w:widowControl/>
            <w:numPr>
              <w:ilvl w:val="1"/>
              <w:numId w:val="34"/>
            </w:numPr>
            <w:tabs>
              <w:tab w:val="num" w:pos="1440"/>
            </w:tabs>
            <w:spacing w:before="100" w:beforeAutospacing="1" w:after="100" w:afterAutospacing="1" w:line="240" w:lineRule="auto"/>
            <w:ind w:left="1440" w:hanging="360"/>
          </w:pPr>
        </w:pPrChange>
      </w:pPr>
      <w:ins w:id="956" w:author="Medeu Ametay" w:date="2025-03-06T02:15:00Z" w16du:dateUtc="2025-03-05T21:15:00Z">
        <w:r w:rsidRPr="0037089E">
          <w:rPr>
            <w:rFonts w:ascii="Arial" w:hAnsi="Arial" w:cs="Arial"/>
            <w:lang w:eastAsia="ru-RU"/>
            <w:rPrChange w:id="957" w:author="Medeu Ametay" w:date="2025-03-06T02:16:00Z" w16du:dateUtc="2025-03-05T21:16:00Z">
              <w:rPr>
                <w:sz w:val="24"/>
                <w:szCs w:val="24"/>
                <w:lang w:val="ru-RU" w:eastAsia="ru-RU"/>
              </w:rPr>
            </w:rPrChange>
          </w:rPr>
          <w:t xml:space="preserve">Properties: (Optional), Foreign Key referencing </w:t>
        </w:r>
        <w:r w:rsidRPr="0037089E">
          <w:rPr>
            <w:rFonts w:ascii="Arial" w:hAnsi="Arial" w:cs="Arial"/>
            <w:lang w:eastAsia="ru-RU"/>
            <w:rPrChange w:id="958" w:author="Medeu Ametay" w:date="2025-03-06T02:16:00Z" w16du:dateUtc="2025-03-05T21:16:00Z">
              <w:rPr>
                <w:rFonts w:ascii="Courier New" w:hAnsi="Courier New" w:cs="Courier New"/>
                <w:lang w:val="ru-RU" w:eastAsia="ru-RU"/>
              </w:rPr>
            </w:rPrChange>
          </w:rPr>
          <w:t>Party(</w:t>
        </w:r>
        <w:proofErr w:type="spellStart"/>
        <w:r w:rsidRPr="0037089E">
          <w:rPr>
            <w:rFonts w:ascii="Arial" w:hAnsi="Arial" w:cs="Arial"/>
            <w:lang w:eastAsia="ru-RU"/>
            <w:rPrChange w:id="959" w:author="Medeu Ametay" w:date="2025-03-06T02:16:00Z" w16du:dateUtc="2025-03-05T21:16:00Z">
              <w:rPr>
                <w:rFonts w:ascii="Courier New" w:hAnsi="Courier New" w:cs="Courier New"/>
                <w:lang w:val="ru-RU" w:eastAsia="ru-RU"/>
              </w:rPr>
            </w:rPrChange>
          </w:rPr>
          <w:t>party_id</w:t>
        </w:r>
        <w:proofErr w:type="spellEnd"/>
        <w:r w:rsidRPr="0037089E">
          <w:rPr>
            <w:rFonts w:ascii="Arial" w:hAnsi="Arial" w:cs="Arial"/>
            <w:lang w:eastAsia="ru-RU"/>
            <w:rPrChange w:id="960" w:author="Medeu Ametay" w:date="2025-03-06T02:16:00Z" w16du:dateUtc="2025-03-05T21:16:00Z">
              <w:rPr>
                <w:rFonts w:ascii="Courier New" w:hAnsi="Courier New" w:cs="Courier New"/>
                <w:lang w:val="ru-RU" w:eastAsia="ru-RU"/>
              </w:rPr>
            </w:rPrChange>
          </w:rPr>
          <w:t>)</w:t>
        </w:r>
      </w:ins>
    </w:p>
    <w:p w14:paraId="0F6A2EDB" w14:textId="77777777" w:rsidR="0037089E" w:rsidRPr="0037089E" w:rsidRDefault="0037089E" w:rsidP="00A651F7">
      <w:pPr>
        <w:widowControl/>
        <w:numPr>
          <w:ilvl w:val="1"/>
          <w:numId w:val="76"/>
        </w:numPr>
        <w:spacing w:before="100" w:beforeAutospacing="1" w:after="100" w:afterAutospacing="1" w:line="240" w:lineRule="auto"/>
        <w:rPr>
          <w:ins w:id="961" w:author="Medeu Ametay" w:date="2025-03-06T02:15:00Z" w16du:dateUtc="2025-03-05T21:15:00Z"/>
          <w:rFonts w:ascii="Arial" w:hAnsi="Arial" w:cs="Arial"/>
          <w:lang w:eastAsia="ru-RU"/>
          <w:rPrChange w:id="962" w:author="Medeu Ametay" w:date="2025-03-06T02:16:00Z" w16du:dateUtc="2025-03-05T21:16:00Z">
            <w:rPr>
              <w:ins w:id="963" w:author="Medeu Ametay" w:date="2025-03-06T02:15:00Z" w16du:dateUtc="2025-03-05T21:15:00Z"/>
              <w:sz w:val="24"/>
              <w:szCs w:val="24"/>
              <w:lang w:val="ru-RU" w:eastAsia="ru-RU"/>
            </w:rPr>
          </w:rPrChange>
        </w:rPr>
        <w:pPrChange w:id="964" w:author="Medeu Ametay" w:date="2025-03-06T02:20:00Z" w16du:dateUtc="2025-03-05T21:20:00Z">
          <w:pPr>
            <w:widowControl/>
            <w:numPr>
              <w:ilvl w:val="1"/>
              <w:numId w:val="34"/>
            </w:numPr>
            <w:tabs>
              <w:tab w:val="num" w:pos="1440"/>
            </w:tabs>
            <w:spacing w:before="100" w:beforeAutospacing="1" w:after="100" w:afterAutospacing="1" w:line="240" w:lineRule="auto"/>
            <w:ind w:left="1440" w:hanging="360"/>
          </w:pPr>
        </w:pPrChange>
      </w:pPr>
      <w:ins w:id="965" w:author="Medeu Ametay" w:date="2025-03-06T02:15:00Z" w16du:dateUtc="2025-03-05T21:15:00Z">
        <w:r w:rsidRPr="0037089E">
          <w:rPr>
            <w:rFonts w:ascii="Arial" w:hAnsi="Arial" w:cs="Arial"/>
            <w:lang w:eastAsia="ru-RU"/>
            <w:rPrChange w:id="966" w:author="Medeu Ametay" w:date="2025-03-06T02:16:00Z" w16du:dateUtc="2025-03-05T21:16:00Z">
              <w:rPr>
                <w:sz w:val="24"/>
                <w:szCs w:val="24"/>
                <w:lang w:val="ru-RU" w:eastAsia="ru-RU"/>
              </w:rPr>
            </w:rPrChange>
          </w:rPr>
          <w:t>Description: Identifier for the buyer (if the item is sold).</w:t>
        </w:r>
      </w:ins>
    </w:p>
    <w:p w14:paraId="779435DC" w14:textId="77777777" w:rsidR="0037089E" w:rsidRPr="0037089E" w:rsidRDefault="0037089E" w:rsidP="0037089E">
      <w:pPr>
        <w:widowControl/>
        <w:spacing w:line="240" w:lineRule="auto"/>
        <w:rPr>
          <w:ins w:id="967" w:author="Medeu Ametay" w:date="2025-03-06T02:15:00Z" w16du:dateUtc="2025-03-05T21:15:00Z"/>
          <w:rFonts w:ascii="Arial" w:hAnsi="Arial" w:cs="Arial"/>
          <w:lang w:val="ru-RU" w:eastAsia="ru-RU"/>
          <w:rPrChange w:id="968" w:author="Medeu Ametay" w:date="2025-03-06T02:16:00Z" w16du:dateUtc="2025-03-05T21:16:00Z">
            <w:rPr>
              <w:ins w:id="969" w:author="Medeu Ametay" w:date="2025-03-06T02:15:00Z" w16du:dateUtc="2025-03-05T21:15:00Z"/>
              <w:sz w:val="24"/>
              <w:szCs w:val="24"/>
              <w:lang w:val="ru-RU" w:eastAsia="ru-RU"/>
            </w:rPr>
          </w:rPrChange>
        </w:rPr>
      </w:pPr>
      <w:ins w:id="970" w:author="Medeu Ametay" w:date="2025-03-06T02:15:00Z" w16du:dateUtc="2025-03-05T21:15:00Z">
        <w:r w:rsidRPr="0037089E">
          <w:rPr>
            <w:rFonts w:ascii="Arial" w:hAnsi="Arial" w:cs="Arial"/>
            <w:lang w:val="ru-RU" w:eastAsia="ru-RU"/>
            <w:rPrChange w:id="971" w:author="Medeu Ametay" w:date="2025-03-06T02:16:00Z" w16du:dateUtc="2025-03-05T21:16:00Z">
              <w:rPr>
                <w:sz w:val="24"/>
                <w:szCs w:val="24"/>
                <w:lang w:val="ru-RU" w:eastAsia="ru-RU"/>
              </w:rPr>
            </w:rPrChange>
          </w:rPr>
          <w:pict w14:anchorId="6F5434E2">
            <v:rect id="_x0000_i1084" style="width:0;height:1.5pt" o:hralign="center" o:hrstd="t" o:hr="t" fillcolor="#a0a0a0" stroked="f"/>
          </w:pict>
        </w:r>
      </w:ins>
    </w:p>
    <w:p w14:paraId="0BE342DE" w14:textId="77777777" w:rsidR="0037089E" w:rsidRPr="0037089E" w:rsidRDefault="0037089E" w:rsidP="0037089E">
      <w:pPr>
        <w:widowControl/>
        <w:spacing w:before="100" w:beforeAutospacing="1" w:after="100" w:afterAutospacing="1" w:line="240" w:lineRule="auto"/>
        <w:outlineLvl w:val="2"/>
        <w:rPr>
          <w:ins w:id="972" w:author="Medeu Ametay" w:date="2025-03-06T02:15:00Z" w16du:dateUtc="2025-03-05T21:15:00Z"/>
          <w:rFonts w:ascii="Arial" w:hAnsi="Arial" w:cs="Arial"/>
          <w:b/>
          <w:bCs/>
          <w:lang w:val="ru-RU" w:eastAsia="ru-RU"/>
          <w:rPrChange w:id="973" w:author="Medeu Ametay" w:date="2025-03-06T02:16:00Z" w16du:dateUtc="2025-03-05T21:16:00Z">
            <w:rPr>
              <w:ins w:id="974" w:author="Medeu Ametay" w:date="2025-03-06T02:15:00Z" w16du:dateUtc="2025-03-05T21:15:00Z"/>
              <w:b/>
              <w:bCs/>
              <w:sz w:val="27"/>
              <w:szCs w:val="27"/>
              <w:lang w:val="ru-RU" w:eastAsia="ru-RU"/>
            </w:rPr>
          </w:rPrChange>
        </w:rPr>
        <w:pPrChange w:id="975" w:author="Medeu Ametay" w:date="2025-03-06T02:15:00Z" w16du:dateUtc="2025-03-05T21:15:00Z">
          <w:pPr>
            <w:widowControl/>
            <w:numPr>
              <w:numId w:val="29"/>
            </w:numPr>
            <w:spacing w:before="100" w:beforeAutospacing="1" w:after="100" w:afterAutospacing="1" w:line="240" w:lineRule="auto"/>
            <w:outlineLvl w:val="2"/>
          </w:pPr>
        </w:pPrChange>
      </w:pPr>
      <w:ins w:id="976" w:author="Medeu Ametay" w:date="2025-03-06T02:15:00Z" w16du:dateUtc="2025-03-05T21:15:00Z">
        <w:r w:rsidRPr="0037089E">
          <w:rPr>
            <w:rFonts w:ascii="Arial" w:hAnsi="Arial" w:cs="Arial"/>
            <w:b/>
            <w:bCs/>
            <w:lang w:val="ru-RU" w:eastAsia="ru-RU"/>
            <w:rPrChange w:id="977" w:author="Medeu Ametay" w:date="2025-03-06T02:16:00Z" w16du:dateUtc="2025-03-05T21:16:00Z">
              <w:rPr>
                <w:b/>
                <w:bCs/>
                <w:sz w:val="27"/>
                <w:szCs w:val="27"/>
                <w:lang w:val="ru-RU" w:eastAsia="ru-RU"/>
              </w:rPr>
            </w:rPrChange>
          </w:rPr>
          <w:t xml:space="preserve">7. </w:t>
        </w:r>
        <w:proofErr w:type="spellStart"/>
        <w:r w:rsidRPr="0037089E">
          <w:rPr>
            <w:rFonts w:ascii="Arial" w:hAnsi="Arial" w:cs="Arial"/>
            <w:b/>
            <w:bCs/>
            <w:lang w:val="ru-RU" w:eastAsia="ru-RU"/>
            <w:rPrChange w:id="978" w:author="Medeu Ametay" w:date="2025-03-06T02:16:00Z" w16du:dateUtc="2025-03-05T21:16:00Z">
              <w:rPr>
                <w:b/>
                <w:bCs/>
                <w:sz w:val="27"/>
                <w:szCs w:val="27"/>
                <w:lang w:val="ru-RU" w:eastAsia="ru-RU"/>
              </w:rPr>
            </w:rPrChange>
          </w:rPr>
          <w:t>Employee</w:t>
        </w:r>
        <w:proofErr w:type="spellEnd"/>
      </w:ins>
    </w:p>
    <w:p w14:paraId="28890190" w14:textId="77777777" w:rsidR="0037089E" w:rsidRPr="0037089E" w:rsidRDefault="0037089E" w:rsidP="0037089E">
      <w:pPr>
        <w:widowControl/>
        <w:numPr>
          <w:ilvl w:val="0"/>
          <w:numId w:val="35"/>
        </w:numPr>
        <w:spacing w:before="100" w:beforeAutospacing="1" w:after="100" w:afterAutospacing="1" w:line="240" w:lineRule="auto"/>
        <w:rPr>
          <w:ins w:id="979" w:author="Medeu Ametay" w:date="2025-03-06T02:15:00Z" w16du:dateUtc="2025-03-05T21:15:00Z"/>
          <w:rFonts w:ascii="Arial" w:hAnsi="Arial" w:cs="Arial"/>
          <w:lang w:val="ru-RU" w:eastAsia="ru-RU"/>
          <w:rPrChange w:id="980" w:author="Medeu Ametay" w:date="2025-03-06T02:16:00Z" w16du:dateUtc="2025-03-05T21:16:00Z">
            <w:rPr>
              <w:ins w:id="981" w:author="Medeu Ametay" w:date="2025-03-06T02:15:00Z" w16du:dateUtc="2025-03-05T21:15:00Z"/>
              <w:sz w:val="24"/>
              <w:szCs w:val="24"/>
              <w:lang w:val="ru-RU" w:eastAsia="ru-RU"/>
            </w:rPr>
          </w:rPrChange>
        </w:rPr>
      </w:pPr>
      <w:proofErr w:type="spellStart"/>
      <w:ins w:id="982" w:author="Medeu Ametay" w:date="2025-03-06T02:15:00Z" w16du:dateUtc="2025-03-05T21:15:00Z">
        <w:r w:rsidRPr="0037089E">
          <w:rPr>
            <w:rFonts w:ascii="Arial" w:hAnsi="Arial" w:cs="Arial"/>
            <w:b/>
            <w:bCs/>
            <w:lang w:val="ru-RU" w:eastAsia="ru-RU"/>
            <w:rPrChange w:id="983" w:author="Medeu Ametay" w:date="2025-03-06T02:16:00Z" w16du:dateUtc="2025-03-05T21:16:00Z">
              <w:rPr>
                <w:b/>
                <w:bCs/>
                <w:sz w:val="24"/>
                <w:szCs w:val="24"/>
                <w:lang w:val="ru-RU" w:eastAsia="ru-RU"/>
              </w:rPr>
            </w:rPrChange>
          </w:rPr>
          <w:t>employee_id</w:t>
        </w:r>
        <w:proofErr w:type="spellEnd"/>
      </w:ins>
    </w:p>
    <w:p w14:paraId="2B0DACA8" w14:textId="77777777" w:rsidR="0037089E" w:rsidRPr="0037089E" w:rsidRDefault="0037089E" w:rsidP="00A651F7">
      <w:pPr>
        <w:widowControl/>
        <w:numPr>
          <w:ilvl w:val="1"/>
          <w:numId w:val="75"/>
        </w:numPr>
        <w:spacing w:before="100" w:beforeAutospacing="1" w:after="100" w:afterAutospacing="1" w:line="240" w:lineRule="auto"/>
        <w:rPr>
          <w:ins w:id="984" w:author="Medeu Ametay" w:date="2025-03-06T02:15:00Z" w16du:dateUtc="2025-03-05T21:15:00Z"/>
          <w:rFonts w:ascii="Arial" w:hAnsi="Arial" w:cs="Arial"/>
          <w:lang w:val="ru-RU" w:eastAsia="ru-RU"/>
          <w:rPrChange w:id="985" w:author="Medeu Ametay" w:date="2025-03-06T02:16:00Z" w16du:dateUtc="2025-03-05T21:16:00Z">
            <w:rPr>
              <w:ins w:id="986" w:author="Medeu Ametay" w:date="2025-03-06T02:15:00Z" w16du:dateUtc="2025-03-05T21:15:00Z"/>
              <w:sz w:val="24"/>
              <w:szCs w:val="24"/>
              <w:lang w:val="ru-RU" w:eastAsia="ru-RU"/>
            </w:rPr>
          </w:rPrChange>
        </w:rPr>
        <w:pPrChange w:id="987" w:author="Medeu Ametay" w:date="2025-03-06T02:20:00Z" w16du:dateUtc="2025-03-05T21:20:00Z">
          <w:pPr>
            <w:widowControl/>
            <w:numPr>
              <w:ilvl w:val="1"/>
              <w:numId w:val="35"/>
            </w:numPr>
            <w:tabs>
              <w:tab w:val="num" w:pos="1440"/>
            </w:tabs>
            <w:spacing w:before="100" w:beforeAutospacing="1" w:after="100" w:afterAutospacing="1" w:line="240" w:lineRule="auto"/>
            <w:ind w:left="1440" w:hanging="360"/>
          </w:pPr>
        </w:pPrChange>
      </w:pPr>
      <w:ins w:id="988" w:author="Medeu Ametay" w:date="2025-03-06T02:15:00Z" w16du:dateUtc="2025-03-05T21:15:00Z">
        <w:r w:rsidRPr="0037089E">
          <w:rPr>
            <w:rFonts w:ascii="Arial" w:hAnsi="Arial" w:cs="Arial"/>
            <w:lang w:val="ru-RU" w:eastAsia="ru-RU"/>
            <w:rPrChange w:id="989"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990" w:author="Medeu Ametay" w:date="2025-03-06T02:16:00Z" w16du:dateUtc="2025-03-05T21:16:00Z">
              <w:rPr>
                <w:rFonts w:ascii="Courier New" w:hAnsi="Courier New" w:cs="Courier New"/>
                <w:lang w:val="ru-RU" w:eastAsia="ru-RU"/>
              </w:rPr>
            </w:rPrChange>
          </w:rPr>
          <w:t>SERIAL</w:t>
        </w:r>
      </w:ins>
    </w:p>
    <w:p w14:paraId="46A57D7A" w14:textId="77777777" w:rsidR="0037089E" w:rsidRPr="0037089E" w:rsidRDefault="0037089E" w:rsidP="00A651F7">
      <w:pPr>
        <w:widowControl/>
        <w:numPr>
          <w:ilvl w:val="1"/>
          <w:numId w:val="75"/>
        </w:numPr>
        <w:spacing w:before="100" w:beforeAutospacing="1" w:after="100" w:afterAutospacing="1" w:line="240" w:lineRule="auto"/>
        <w:rPr>
          <w:ins w:id="991" w:author="Medeu Ametay" w:date="2025-03-06T02:15:00Z" w16du:dateUtc="2025-03-05T21:15:00Z"/>
          <w:rFonts w:ascii="Arial" w:hAnsi="Arial" w:cs="Arial"/>
          <w:lang w:val="ru-RU" w:eastAsia="ru-RU"/>
          <w:rPrChange w:id="992" w:author="Medeu Ametay" w:date="2025-03-06T02:16:00Z" w16du:dateUtc="2025-03-05T21:16:00Z">
            <w:rPr>
              <w:ins w:id="993" w:author="Medeu Ametay" w:date="2025-03-06T02:15:00Z" w16du:dateUtc="2025-03-05T21:15:00Z"/>
              <w:sz w:val="24"/>
              <w:szCs w:val="24"/>
              <w:lang w:val="ru-RU" w:eastAsia="ru-RU"/>
            </w:rPr>
          </w:rPrChange>
        </w:rPr>
        <w:pPrChange w:id="994" w:author="Medeu Ametay" w:date="2025-03-06T02:20:00Z" w16du:dateUtc="2025-03-05T21:20:00Z">
          <w:pPr>
            <w:widowControl/>
            <w:numPr>
              <w:ilvl w:val="1"/>
              <w:numId w:val="35"/>
            </w:numPr>
            <w:tabs>
              <w:tab w:val="num" w:pos="1440"/>
            </w:tabs>
            <w:spacing w:before="100" w:beforeAutospacing="1" w:after="100" w:afterAutospacing="1" w:line="240" w:lineRule="auto"/>
            <w:ind w:left="1440" w:hanging="360"/>
          </w:pPr>
        </w:pPrChange>
      </w:pPr>
      <w:ins w:id="995" w:author="Medeu Ametay" w:date="2025-03-06T02:15:00Z" w16du:dateUtc="2025-03-05T21:15:00Z">
        <w:r w:rsidRPr="0037089E">
          <w:rPr>
            <w:rFonts w:ascii="Arial" w:hAnsi="Arial" w:cs="Arial"/>
            <w:lang w:val="ru-RU" w:eastAsia="ru-RU"/>
            <w:rPrChange w:id="996" w:author="Medeu Ametay" w:date="2025-03-06T02:16:00Z" w16du:dateUtc="2025-03-05T21:16:00Z">
              <w:rPr>
                <w:sz w:val="24"/>
                <w:szCs w:val="24"/>
                <w:lang w:val="ru-RU" w:eastAsia="ru-RU"/>
              </w:rPr>
            </w:rPrChange>
          </w:rPr>
          <w:t xml:space="preserve">Properties: </w:t>
        </w:r>
        <w:proofErr w:type="spellStart"/>
        <w:r w:rsidRPr="0037089E">
          <w:rPr>
            <w:rFonts w:ascii="Arial" w:hAnsi="Arial" w:cs="Arial"/>
            <w:lang w:val="ru-RU" w:eastAsia="ru-RU"/>
            <w:rPrChange w:id="997" w:author="Medeu Ametay" w:date="2025-03-06T02:16:00Z" w16du:dateUtc="2025-03-05T21:16:00Z">
              <w:rPr>
                <w:sz w:val="24"/>
                <w:szCs w:val="24"/>
                <w:lang w:val="ru-RU" w:eastAsia="ru-RU"/>
              </w:rPr>
            </w:rPrChange>
          </w:rPr>
          <w:t>Primary</w:t>
        </w:r>
        <w:proofErr w:type="spellEnd"/>
        <w:r w:rsidRPr="0037089E">
          <w:rPr>
            <w:rFonts w:ascii="Arial" w:hAnsi="Arial" w:cs="Arial"/>
            <w:lang w:val="ru-RU" w:eastAsia="ru-RU"/>
            <w:rPrChange w:id="998" w:author="Medeu Ametay" w:date="2025-03-06T02:16:00Z" w16du:dateUtc="2025-03-05T21:16:00Z">
              <w:rPr>
                <w:sz w:val="24"/>
                <w:szCs w:val="24"/>
                <w:lang w:val="ru-RU" w:eastAsia="ru-RU"/>
              </w:rPr>
            </w:rPrChange>
          </w:rPr>
          <w:t xml:space="preserve"> Key</w:t>
        </w:r>
      </w:ins>
    </w:p>
    <w:p w14:paraId="55CB7FFE" w14:textId="77777777" w:rsidR="0037089E" w:rsidRPr="0037089E" w:rsidRDefault="0037089E" w:rsidP="00A651F7">
      <w:pPr>
        <w:widowControl/>
        <w:numPr>
          <w:ilvl w:val="1"/>
          <w:numId w:val="75"/>
        </w:numPr>
        <w:spacing w:before="100" w:beforeAutospacing="1" w:after="100" w:afterAutospacing="1" w:line="240" w:lineRule="auto"/>
        <w:rPr>
          <w:ins w:id="999" w:author="Medeu Ametay" w:date="2025-03-06T02:15:00Z" w16du:dateUtc="2025-03-05T21:15:00Z"/>
          <w:rFonts w:ascii="Arial" w:hAnsi="Arial" w:cs="Arial"/>
          <w:lang w:eastAsia="ru-RU"/>
          <w:rPrChange w:id="1000" w:author="Medeu Ametay" w:date="2025-03-06T02:16:00Z" w16du:dateUtc="2025-03-05T21:16:00Z">
            <w:rPr>
              <w:ins w:id="1001" w:author="Medeu Ametay" w:date="2025-03-06T02:15:00Z" w16du:dateUtc="2025-03-05T21:15:00Z"/>
              <w:sz w:val="24"/>
              <w:szCs w:val="24"/>
              <w:lang w:val="ru-RU" w:eastAsia="ru-RU"/>
            </w:rPr>
          </w:rPrChange>
        </w:rPr>
        <w:pPrChange w:id="1002" w:author="Medeu Ametay" w:date="2025-03-06T02:20:00Z" w16du:dateUtc="2025-03-05T21:20:00Z">
          <w:pPr>
            <w:widowControl/>
            <w:numPr>
              <w:ilvl w:val="1"/>
              <w:numId w:val="35"/>
            </w:numPr>
            <w:tabs>
              <w:tab w:val="num" w:pos="1440"/>
            </w:tabs>
            <w:spacing w:before="100" w:beforeAutospacing="1" w:after="100" w:afterAutospacing="1" w:line="240" w:lineRule="auto"/>
            <w:ind w:left="1440" w:hanging="360"/>
          </w:pPr>
        </w:pPrChange>
      </w:pPr>
      <w:ins w:id="1003" w:author="Medeu Ametay" w:date="2025-03-06T02:15:00Z" w16du:dateUtc="2025-03-05T21:15:00Z">
        <w:r w:rsidRPr="0037089E">
          <w:rPr>
            <w:rFonts w:ascii="Arial" w:hAnsi="Arial" w:cs="Arial"/>
            <w:lang w:eastAsia="ru-RU"/>
            <w:rPrChange w:id="1004" w:author="Medeu Ametay" w:date="2025-03-06T02:16:00Z" w16du:dateUtc="2025-03-05T21:16:00Z">
              <w:rPr>
                <w:sz w:val="24"/>
                <w:szCs w:val="24"/>
                <w:lang w:val="ru-RU" w:eastAsia="ru-RU"/>
              </w:rPr>
            </w:rPrChange>
          </w:rPr>
          <w:t>Description: Unique identifier for each employee.</w:t>
        </w:r>
      </w:ins>
    </w:p>
    <w:p w14:paraId="7AFA28D5" w14:textId="77777777" w:rsidR="0037089E" w:rsidRPr="0037089E" w:rsidRDefault="0037089E" w:rsidP="0037089E">
      <w:pPr>
        <w:widowControl/>
        <w:numPr>
          <w:ilvl w:val="0"/>
          <w:numId w:val="35"/>
        </w:numPr>
        <w:spacing w:before="100" w:beforeAutospacing="1" w:after="100" w:afterAutospacing="1" w:line="240" w:lineRule="auto"/>
        <w:rPr>
          <w:ins w:id="1005" w:author="Medeu Ametay" w:date="2025-03-06T02:15:00Z" w16du:dateUtc="2025-03-05T21:15:00Z"/>
          <w:rFonts w:ascii="Arial" w:hAnsi="Arial" w:cs="Arial"/>
          <w:lang w:val="ru-RU" w:eastAsia="ru-RU"/>
          <w:rPrChange w:id="1006" w:author="Medeu Ametay" w:date="2025-03-06T02:16:00Z" w16du:dateUtc="2025-03-05T21:16:00Z">
            <w:rPr>
              <w:ins w:id="1007" w:author="Medeu Ametay" w:date="2025-03-06T02:15:00Z" w16du:dateUtc="2025-03-05T21:15:00Z"/>
              <w:sz w:val="24"/>
              <w:szCs w:val="24"/>
              <w:lang w:val="ru-RU" w:eastAsia="ru-RU"/>
            </w:rPr>
          </w:rPrChange>
        </w:rPr>
      </w:pPr>
      <w:proofErr w:type="spellStart"/>
      <w:ins w:id="1008" w:author="Medeu Ametay" w:date="2025-03-06T02:15:00Z" w16du:dateUtc="2025-03-05T21:15:00Z">
        <w:r w:rsidRPr="0037089E">
          <w:rPr>
            <w:rFonts w:ascii="Arial" w:hAnsi="Arial" w:cs="Arial"/>
            <w:b/>
            <w:bCs/>
            <w:lang w:val="ru-RU" w:eastAsia="ru-RU"/>
            <w:rPrChange w:id="1009" w:author="Medeu Ametay" w:date="2025-03-06T02:16:00Z" w16du:dateUtc="2025-03-05T21:16:00Z">
              <w:rPr>
                <w:b/>
                <w:bCs/>
                <w:sz w:val="24"/>
                <w:szCs w:val="24"/>
                <w:lang w:val="ru-RU" w:eastAsia="ru-RU"/>
              </w:rPr>
            </w:rPrChange>
          </w:rPr>
          <w:t>employee_name</w:t>
        </w:r>
        <w:proofErr w:type="spellEnd"/>
      </w:ins>
    </w:p>
    <w:p w14:paraId="69FD735B" w14:textId="77777777" w:rsidR="0037089E" w:rsidRPr="0037089E" w:rsidRDefault="0037089E" w:rsidP="00A651F7">
      <w:pPr>
        <w:widowControl/>
        <w:numPr>
          <w:ilvl w:val="1"/>
          <w:numId w:val="74"/>
        </w:numPr>
        <w:spacing w:before="100" w:beforeAutospacing="1" w:after="100" w:afterAutospacing="1" w:line="240" w:lineRule="auto"/>
        <w:rPr>
          <w:ins w:id="1010" w:author="Medeu Ametay" w:date="2025-03-06T02:15:00Z" w16du:dateUtc="2025-03-05T21:15:00Z"/>
          <w:rFonts w:ascii="Arial" w:hAnsi="Arial" w:cs="Arial"/>
          <w:lang w:val="ru-RU" w:eastAsia="ru-RU"/>
          <w:rPrChange w:id="1011" w:author="Medeu Ametay" w:date="2025-03-06T02:16:00Z" w16du:dateUtc="2025-03-05T21:16:00Z">
            <w:rPr>
              <w:ins w:id="1012" w:author="Medeu Ametay" w:date="2025-03-06T02:15:00Z" w16du:dateUtc="2025-03-05T21:15:00Z"/>
              <w:sz w:val="24"/>
              <w:szCs w:val="24"/>
              <w:lang w:val="ru-RU" w:eastAsia="ru-RU"/>
            </w:rPr>
          </w:rPrChange>
        </w:rPr>
        <w:pPrChange w:id="1013" w:author="Medeu Ametay" w:date="2025-03-06T02:20:00Z" w16du:dateUtc="2025-03-05T21:20:00Z">
          <w:pPr>
            <w:widowControl/>
            <w:numPr>
              <w:ilvl w:val="1"/>
              <w:numId w:val="35"/>
            </w:numPr>
            <w:tabs>
              <w:tab w:val="num" w:pos="1440"/>
            </w:tabs>
            <w:spacing w:before="100" w:beforeAutospacing="1" w:after="100" w:afterAutospacing="1" w:line="240" w:lineRule="auto"/>
            <w:ind w:left="1440" w:hanging="360"/>
          </w:pPr>
        </w:pPrChange>
      </w:pPr>
      <w:ins w:id="1014" w:author="Medeu Ametay" w:date="2025-03-06T02:15:00Z" w16du:dateUtc="2025-03-05T21:15:00Z">
        <w:r w:rsidRPr="0037089E">
          <w:rPr>
            <w:rFonts w:ascii="Arial" w:hAnsi="Arial" w:cs="Arial"/>
            <w:lang w:val="ru-RU" w:eastAsia="ru-RU"/>
            <w:rPrChange w:id="1015" w:author="Medeu Ametay" w:date="2025-03-06T02:16:00Z" w16du:dateUtc="2025-03-05T21:16:00Z">
              <w:rPr>
                <w:sz w:val="24"/>
                <w:szCs w:val="24"/>
                <w:lang w:val="ru-RU" w:eastAsia="ru-RU"/>
              </w:rPr>
            </w:rPrChange>
          </w:rPr>
          <w:t xml:space="preserve">Data Type: </w:t>
        </w:r>
        <w:proofErr w:type="gramStart"/>
        <w:r w:rsidRPr="0037089E">
          <w:rPr>
            <w:rFonts w:ascii="Arial" w:hAnsi="Arial" w:cs="Arial"/>
            <w:lang w:val="ru-RU" w:eastAsia="ru-RU"/>
            <w:rPrChange w:id="1016" w:author="Medeu Ametay" w:date="2025-03-06T02:16:00Z" w16du:dateUtc="2025-03-05T21:16:00Z">
              <w:rPr>
                <w:rFonts w:ascii="Courier New" w:hAnsi="Courier New" w:cs="Courier New"/>
                <w:lang w:val="ru-RU" w:eastAsia="ru-RU"/>
              </w:rPr>
            </w:rPrChange>
          </w:rPr>
          <w:t>VARCHAR(</w:t>
        </w:r>
        <w:proofErr w:type="gramEnd"/>
        <w:r w:rsidRPr="0037089E">
          <w:rPr>
            <w:rFonts w:ascii="Arial" w:hAnsi="Arial" w:cs="Arial"/>
            <w:lang w:val="ru-RU" w:eastAsia="ru-RU"/>
            <w:rPrChange w:id="1017" w:author="Medeu Ametay" w:date="2025-03-06T02:16:00Z" w16du:dateUtc="2025-03-05T21:16:00Z">
              <w:rPr>
                <w:rFonts w:ascii="Courier New" w:hAnsi="Courier New" w:cs="Courier New"/>
                <w:lang w:val="ru-RU" w:eastAsia="ru-RU"/>
              </w:rPr>
            </w:rPrChange>
          </w:rPr>
          <w:t>100)</w:t>
        </w:r>
      </w:ins>
    </w:p>
    <w:p w14:paraId="3B3F4D30" w14:textId="77777777" w:rsidR="0037089E" w:rsidRPr="0037089E" w:rsidRDefault="0037089E" w:rsidP="00A651F7">
      <w:pPr>
        <w:widowControl/>
        <w:numPr>
          <w:ilvl w:val="1"/>
          <w:numId w:val="74"/>
        </w:numPr>
        <w:spacing w:before="100" w:beforeAutospacing="1" w:after="100" w:afterAutospacing="1" w:line="240" w:lineRule="auto"/>
        <w:rPr>
          <w:ins w:id="1018" w:author="Medeu Ametay" w:date="2025-03-06T02:15:00Z" w16du:dateUtc="2025-03-05T21:15:00Z"/>
          <w:rFonts w:ascii="Arial" w:hAnsi="Arial" w:cs="Arial"/>
          <w:lang w:val="ru-RU" w:eastAsia="ru-RU"/>
          <w:rPrChange w:id="1019" w:author="Medeu Ametay" w:date="2025-03-06T02:16:00Z" w16du:dateUtc="2025-03-05T21:16:00Z">
            <w:rPr>
              <w:ins w:id="1020" w:author="Medeu Ametay" w:date="2025-03-06T02:15:00Z" w16du:dateUtc="2025-03-05T21:15:00Z"/>
              <w:sz w:val="24"/>
              <w:szCs w:val="24"/>
              <w:lang w:val="ru-RU" w:eastAsia="ru-RU"/>
            </w:rPr>
          </w:rPrChange>
        </w:rPr>
        <w:pPrChange w:id="1021" w:author="Medeu Ametay" w:date="2025-03-06T02:20:00Z" w16du:dateUtc="2025-03-05T21:20:00Z">
          <w:pPr>
            <w:widowControl/>
            <w:numPr>
              <w:ilvl w:val="1"/>
              <w:numId w:val="35"/>
            </w:numPr>
            <w:tabs>
              <w:tab w:val="num" w:pos="1440"/>
            </w:tabs>
            <w:spacing w:before="100" w:beforeAutospacing="1" w:after="100" w:afterAutospacing="1" w:line="240" w:lineRule="auto"/>
            <w:ind w:left="1440" w:hanging="360"/>
          </w:pPr>
        </w:pPrChange>
      </w:pPr>
      <w:ins w:id="1022" w:author="Medeu Ametay" w:date="2025-03-06T02:15:00Z" w16du:dateUtc="2025-03-05T21:15:00Z">
        <w:r w:rsidRPr="0037089E">
          <w:rPr>
            <w:rFonts w:ascii="Arial" w:hAnsi="Arial" w:cs="Arial"/>
            <w:lang w:val="ru-RU" w:eastAsia="ru-RU"/>
            <w:rPrChange w:id="1023" w:author="Medeu Ametay" w:date="2025-03-06T02:16:00Z" w16du:dateUtc="2025-03-05T21:16:00Z">
              <w:rPr>
                <w:sz w:val="24"/>
                <w:szCs w:val="24"/>
                <w:lang w:val="ru-RU" w:eastAsia="ru-RU"/>
              </w:rPr>
            </w:rPrChange>
          </w:rPr>
          <w:t>Properties: NOT NULL</w:t>
        </w:r>
      </w:ins>
    </w:p>
    <w:p w14:paraId="06811032" w14:textId="77777777" w:rsidR="0037089E" w:rsidRPr="0037089E" w:rsidRDefault="0037089E" w:rsidP="00A651F7">
      <w:pPr>
        <w:widowControl/>
        <w:numPr>
          <w:ilvl w:val="1"/>
          <w:numId w:val="74"/>
        </w:numPr>
        <w:spacing w:before="100" w:beforeAutospacing="1" w:after="100" w:afterAutospacing="1" w:line="240" w:lineRule="auto"/>
        <w:rPr>
          <w:ins w:id="1024" w:author="Medeu Ametay" w:date="2025-03-06T02:15:00Z" w16du:dateUtc="2025-03-05T21:15:00Z"/>
          <w:rFonts w:ascii="Arial" w:hAnsi="Arial" w:cs="Arial"/>
          <w:lang w:eastAsia="ru-RU"/>
          <w:rPrChange w:id="1025" w:author="Medeu Ametay" w:date="2025-03-06T02:16:00Z" w16du:dateUtc="2025-03-05T21:16:00Z">
            <w:rPr>
              <w:ins w:id="1026" w:author="Medeu Ametay" w:date="2025-03-06T02:15:00Z" w16du:dateUtc="2025-03-05T21:15:00Z"/>
              <w:sz w:val="24"/>
              <w:szCs w:val="24"/>
              <w:lang w:val="ru-RU" w:eastAsia="ru-RU"/>
            </w:rPr>
          </w:rPrChange>
        </w:rPr>
        <w:pPrChange w:id="1027" w:author="Medeu Ametay" w:date="2025-03-06T02:20:00Z" w16du:dateUtc="2025-03-05T21:20:00Z">
          <w:pPr>
            <w:widowControl/>
            <w:numPr>
              <w:ilvl w:val="1"/>
              <w:numId w:val="35"/>
            </w:numPr>
            <w:tabs>
              <w:tab w:val="num" w:pos="1440"/>
            </w:tabs>
            <w:spacing w:before="100" w:beforeAutospacing="1" w:after="100" w:afterAutospacing="1" w:line="240" w:lineRule="auto"/>
            <w:ind w:left="1440" w:hanging="360"/>
          </w:pPr>
        </w:pPrChange>
      </w:pPr>
      <w:ins w:id="1028" w:author="Medeu Ametay" w:date="2025-03-06T02:15:00Z" w16du:dateUtc="2025-03-05T21:15:00Z">
        <w:r w:rsidRPr="0037089E">
          <w:rPr>
            <w:rFonts w:ascii="Arial" w:hAnsi="Arial" w:cs="Arial"/>
            <w:lang w:eastAsia="ru-RU"/>
            <w:rPrChange w:id="1029" w:author="Medeu Ametay" w:date="2025-03-06T02:16:00Z" w16du:dateUtc="2025-03-05T21:16:00Z">
              <w:rPr>
                <w:sz w:val="24"/>
                <w:szCs w:val="24"/>
                <w:lang w:val="ru-RU" w:eastAsia="ru-RU"/>
              </w:rPr>
            </w:rPrChange>
          </w:rPr>
          <w:t>Description: The name of the employee.</w:t>
        </w:r>
      </w:ins>
    </w:p>
    <w:p w14:paraId="2056F4E7" w14:textId="77777777" w:rsidR="0037089E" w:rsidRPr="0037089E" w:rsidRDefault="0037089E" w:rsidP="0037089E">
      <w:pPr>
        <w:widowControl/>
        <w:numPr>
          <w:ilvl w:val="0"/>
          <w:numId w:val="35"/>
        </w:numPr>
        <w:spacing w:before="100" w:beforeAutospacing="1" w:after="100" w:afterAutospacing="1" w:line="240" w:lineRule="auto"/>
        <w:rPr>
          <w:ins w:id="1030" w:author="Medeu Ametay" w:date="2025-03-06T02:15:00Z" w16du:dateUtc="2025-03-05T21:15:00Z"/>
          <w:rFonts w:ascii="Arial" w:hAnsi="Arial" w:cs="Arial"/>
          <w:lang w:val="ru-RU" w:eastAsia="ru-RU"/>
          <w:rPrChange w:id="1031" w:author="Medeu Ametay" w:date="2025-03-06T02:16:00Z" w16du:dateUtc="2025-03-05T21:16:00Z">
            <w:rPr>
              <w:ins w:id="1032" w:author="Medeu Ametay" w:date="2025-03-06T02:15:00Z" w16du:dateUtc="2025-03-05T21:15:00Z"/>
              <w:sz w:val="24"/>
              <w:szCs w:val="24"/>
              <w:lang w:val="ru-RU" w:eastAsia="ru-RU"/>
            </w:rPr>
          </w:rPrChange>
        </w:rPr>
      </w:pPr>
      <w:proofErr w:type="spellStart"/>
      <w:ins w:id="1033" w:author="Medeu Ametay" w:date="2025-03-06T02:15:00Z" w16du:dateUtc="2025-03-05T21:15:00Z">
        <w:r w:rsidRPr="0037089E">
          <w:rPr>
            <w:rFonts w:ascii="Arial" w:hAnsi="Arial" w:cs="Arial"/>
            <w:b/>
            <w:bCs/>
            <w:lang w:val="ru-RU" w:eastAsia="ru-RU"/>
            <w:rPrChange w:id="1034" w:author="Medeu Ametay" w:date="2025-03-06T02:16:00Z" w16du:dateUtc="2025-03-05T21:16:00Z">
              <w:rPr>
                <w:b/>
                <w:bCs/>
                <w:sz w:val="24"/>
                <w:szCs w:val="24"/>
                <w:lang w:val="ru-RU" w:eastAsia="ru-RU"/>
              </w:rPr>
            </w:rPrChange>
          </w:rPr>
          <w:t>position</w:t>
        </w:r>
        <w:proofErr w:type="spellEnd"/>
      </w:ins>
    </w:p>
    <w:p w14:paraId="42FE183C" w14:textId="77777777" w:rsidR="0037089E" w:rsidRPr="0037089E" w:rsidRDefault="0037089E" w:rsidP="00A651F7">
      <w:pPr>
        <w:widowControl/>
        <w:numPr>
          <w:ilvl w:val="1"/>
          <w:numId w:val="73"/>
        </w:numPr>
        <w:spacing w:before="100" w:beforeAutospacing="1" w:after="100" w:afterAutospacing="1" w:line="240" w:lineRule="auto"/>
        <w:rPr>
          <w:ins w:id="1035" w:author="Medeu Ametay" w:date="2025-03-06T02:15:00Z" w16du:dateUtc="2025-03-05T21:15:00Z"/>
          <w:rFonts w:ascii="Arial" w:hAnsi="Arial" w:cs="Arial"/>
          <w:lang w:val="ru-RU" w:eastAsia="ru-RU"/>
          <w:rPrChange w:id="1036" w:author="Medeu Ametay" w:date="2025-03-06T02:16:00Z" w16du:dateUtc="2025-03-05T21:16:00Z">
            <w:rPr>
              <w:ins w:id="1037" w:author="Medeu Ametay" w:date="2025-03-06T02:15:00Z" w16du:dateUtc="2025-03-05T21:15:00Z"/>
              <w:sz w:val="24"/>
              <w:szCs w:val="24"/>
              <w:lang w:val="ru-RU" w:eastAsia="ru-RU"/>
            </w:rPr>
          </w:rPrChange>
        </w:rPr>
        <w:pPrChange w:id="1038" w:author="Medeu Ametay" w:date="2025-03-06T02:19:00Z" w16du:dateUtc="2025-03-05T21:19:00Z">
          <w:pPr>
            <w:widowControl/>
            <w:numPr>
              <w:ilvl w:val="1"/>
              <w:numId w:val="35"/>
            </w:numPr>
            <w:tabs>
              <w:tab w:val="num" w:pos="1440"/>
            </w:tabs>
            <w:spacing w:before="100" w:beforeAutospacing="1" w:after="100" w:afterAutospacing="1" w:line="240" w:lineRule="auto"/>
            <w:ind w:left="1440" w:hanging="360"/>
          </w:pPr>
        </w:pPrChange>
      </w:pPr>
      <w:ins w:id="1039" w:author="Medeu Ametay" w:date="2025-03-06T02:15:00Z" w16du:dateUtc="2025-03-05T21:15:00Z">
        <w:r w:rsidRPr="0037089E">
          <w:rPr>
            <w:rFonts w:ascii="Arial" w:hAnsi="Arial" w:cs="Arial"/>
            <w:lang w:val="ru-RU" w:eastAsia="ru-RU"/>
            <w:rPrChange w:id="1040" w:author="Medeu Ametay" w:date="2025-03-06T02:16:00Z" w16du:dateUtc="2025-03-05T21:16:00Z">
              <w:rPr>
                <w:sz w:val="24"/>
                <w:szCs w:val="24"/>
                <w:lang w:val="ru-RU" w:eastAsia="ru-RU"/>
              </w:rPr>
            </w:rPrChange>
          </w:rPr>
          <w:t xml:space="preserve">Data Type: </w:t>
        </w:r>
        <w:proofErr w:type="gramStart"/>
        <w:r w:rsidRPr="0037089E">
          <w:rPr>
            <w:rFonts w:ascii="Arial" w:hAnsi="Arial" w:cs="Arial"/>
            <w:lang w:val="ru-RU" w:eastAsia="ru-RU"/>
            <w:rPrChange w:id="1041" w:author="Medeu Ametay" w:date="2025-03-06T02:16:00Z" w16du:dateUtc="2025-03-05T21:16:00Z">
              <w:rPr>
                <w:rFonts w:ascii="Courier New" w:hAnsi="Courier New" w:cs="Courier New"/>
                <w:lang w:val="ru-RU" w:eastAsia="ru-RU"/>
              </w:rPr>
            </w:rPrChange>
          </w:rPr>
          <w:t>VARCHAR(</w:t>
        </w:r>
        <w:proofErr w:type="gramEnd"/>
        <w:r w:rsidRPr="0037089E">
          <w:rPr>
            <w:rFonts w:ascii="Arial" w:hAnsi="Arial" w:cs="Arial"/>
            <w:lang w:val="ru-RU" w:eastAsia="ru-RU"/>
            <w:rPrChange w:id="1042" w:author="Medeu Ametay" w:date="2025-03-06T02:16:00Z" w16du:dateUtc="2025-03-05T21:16:00Z">
              <w:rPr>
                <w:rFonts w:ascii="Courier New" w:hAnsi="Courier New" w:cs="Courier New"/>
                <w:lang w:val="ru-RU" w:eastAsia="ru-RU"/>
              </w:rPr>
            </w:rPrChange>
          </w:rPr>
          <w:t>50)</w:t>
        </w:r>
      </w:ins>
    </w:p>
    <w:p w14:paraId="28F4993A" w14:textId="77777777" w:rsidR="0037089E" w:rsidRPr="0037089E" w:rsidRDefault="0037089E" w:rsidP="00A651F7">
      <w:pPr>
        <w:widowControl/>
        <w:numPr>
          <w:ilvl w:val="1"/>
          <w:numId w:val="73"/>
        </w:numPr>
        <w:spacing w:before="100" w:beforeAutospacing="1" w:after="100" w:afterAutospacing="1" w:line="240" w:lineRule="auto"/>
        <w:rPr>
          <w:ins w:id="1043" w:author="Medeu Ametay" w:date="2025-03-06T02:15:00Z" w16du:dateUtc="2025-03-05T21:15:00Z"/>
          <w:rFonts w:ascii="Arial" w:hAnsi="Arial" w:cs="Arial"/>
          <w:lang w:val="ru-RU" w:eastAsia="ru-RU"/>
          <w:rPrChange w:id="1044" w:author="Medeu Ametay" w:date="2025-03-06T02:16:00Z" w16du:dateUtc="2025-03-05T21:16:00Z">
            <w:rPr>
              <w:ins w:id="1045" w:author="Medeu Ametay" w:date="2025-03-06T02:15:00Z" w16du:dateUtc="2025-03-05T21:15:00Z"/>
              <w:sz w:val="24"/>
              <w:szCs w:val="24"/>
              <w:lang w:val="ru-RU" w:eastAsia="ru-RU"/>
            </w:rPr>
          </w:rPrChange>
        </w:rPr>
        <w:pPrChange w:id="1046" w:author="Medeu Ametay" w:date="2025-03-06T02:19:00Z" w16du:dateUtc="2025-03-05T21:19:00Z">
          <w:pPr>
            <w:widowControl/>
            <w:numPr>
              <w:ilvl w:val="1"/>
              <w:numId w:val="35"/>
            </w:numPr>
            <w:tabs>
              <w:tab w:val="num" w:pos="1440"/>
            </w:tabs>
            <w:spacing w:before="100" w:beforeAutospacing="1" w:after="100" w:afterAutospacing="1" w:line="240" w:lineRule="auto"/>
            <w:ind w:left="1440" w:hanging="360"/>
          </w:pPr>
        </w:pPrChange>
      </w:pPr>
      <w:ins w:id="1047" w:author="Medeu Ametay" w:date="2025-03-06T02:15:00Z" w16du:dateUtc="2025-03-05T21:15:00Z">
        <w:r w:rsidRPr="0037089E">
          <w:rPr>
            <w:rFonts w:ascii="Arial" w:hAnsi="Arial" w:cs="Arial"/>
            <w:lang w:val="ru-RU" w:eastAsia="ru-RU"/>
            <w:rPrChange w:id="1048" w:author="Medeu Ametay" w:date="2025-03-06T02:16:00Z" w16du:dateUtc="2025-03-05T21:16:00Z">
              <w:rPr>
                <w:sz w:val="24"/>
                <w:szCs w:val="24"/>
                <w:lang w:val="ru-RU" w:eastAsia="ru-RU"/>
              </w:rPr>
            </w:rPrChange>
          </w:rPr>
          <w:t>Properties: (</w:t>
        </w:r>
        <w:proofErr w:type="spellStart"/>
        <w:r w:rsidRPr="0037089E">
          <w:rPr>
            <w:rFonts w:ascii="Arial" w:hAnsi="Arial" w:cs="Arial"/>
            <w:lang w:val="ru-RU" w:eastAsia="ru-RU"/>
            <w:rPrChange w:id="1049" w:author="Medeu Ametay" w:date="2025-03-06T02:16:00Z" w16du:dateUtc="2025-03-05T21:16:00Z">
              <w:rPr>
                <w:sz w:val="24"/>
                <w:szCs w:val="24"/>
                <w:lang w:val="ru-RU" w:eastAsia="ru-RU"/>
              </w:rPr>
            </w:rPrChange>
          </w:rPr>
          <w:t>Optional</w:t>
        </w:r>
        <w:proofErr w:type="spellEnd"/>
        <w:r w:rsidRPr="0037089E">
          <w:rPr>
            <w:rFonts w:ascii="Arial" w:hAnsi="Arial" w:cs="Arial"/>
            <w:lang w:val="ru-RU" w:eastAsia="ru-RU"/>
            <w:rPrChange w:id="1050" w:author="Medeu Ametay" w:date="2025-03-06T02:16:00Z" w16du:dateUtc="2025-03-05T21:16:00Z">
              <w:rPr>
                <w:sz w:val="24"/>
                <w:szCs w:val="24"/>
                <w:lang w:val="ru-RU" w:eastAsia="ru-RU"/>
              </w:rPr>
            </w:rPrChange>
          </w:rPr>
          <w:t>)</w:t>
        </w:r>
      </w:ins>
    </w:p>
    <w:p w14:paraId="4AA72155" w14:textId="77777777" w:rsidR="0037089E" w:rsidRPr="0037089E" w:rsidRDefault="0037089E" w:rsidP="00A651F7">
      <w:pPr>
        <w:widowControl/>
        <w:numPr>
          <w:ilvl w:val="1"/>
          <w:numId w:val="73"/>
        </w:numPr>
        <w:spacing w:before="100" w:beforeAutospacing="1" w:after="100" w:afterAutospacing="1" w:line="240" w:lineRule="auto"/>
        <w:rPr>
          <w:ins w:id="1051" w:author="Medeu Ametay" w:date="2025-03-06T02:15:00Z" w16du:dateUtc="2025-03-05T21:15:00Z"/>
          <w:rFonts w:ascii="Arial" w:hAnsi="Arial" w:cs="Arial"/>
          <w:lang w:eastAsia="ru-RU"/>
          <w:rPrChange w:id="1052" w:author="Medeu Ametay" w:date="2025-03-06T02:16:00Z" w16du:dateUtc="2025-03-05T21:16:00Z">
            <w:rPr>
              <w:ins w:id="1053" w:author="Medeu Ametay" w:date="2025-03-06T02:15:00Z" w16du:dateUtc="2025-03-05T21:15:00Z"/>
              <w:sz w:val="24"/>
              <w:szCs w:val="24"/>
              <w:lang w:val="ru-RU" w:eastAsia="ru-RU"/>
            </w:rPr>
          </w:rPrChange>
        </w:rPr>
        <w:pPrChange w:id="1054" w:author="Medeu Ametay" w:date="2025-03-06T02:19:00Z" w16du:dateUtc="2025-03-05T21:19:00Z">
          <w:pPr>
            <w:widowControl/>
            <w:numPr>
              <w:ilvl w:val="1"/>
              <w:numId w:val="35"/>
            </w:numPr>
            <w:tabs>
              <w:tab w:val="num" w:pos="1440"/>
            </w:tabs>
            <w:spacing w:before="100" w:beforeAutospacing="1" w:after="100" w:afterAutospacing="1" w:line="240" w:lineRule="auto"/>
            <w:ind w:left="1440" w:hanging="360"/>
          </w:pPr>
        </w:pPrChange>
      </w:pPr>
      <w:ins w:id="1055" w:author="Medeu Ametay" w:date="2025-03-06T02:15:00Z" w16du:dateUtc="2025-03-05T21:15:00Z">
        <w:r w:rsidRPr="0037089E">
          <w:rPr>
            <w:rFonts w:ascii="Arial" w:hAnsi="Arial" w:cs="Arial"/>
            <w:lang w:eastAsia="ru-RU"/>
            <w:rPrChange w:id="1056" w:author="Medeu Ametay" w:date="2025-03-06T02:16:00Z" w16du:dateUtc="2025-03-05T21:16:00Z">
              <w:rPr>
                <w:sz w:val="24"/>
                <w:szCs w:val="24"/>
                <w:lang w:val="ru-RU" w:eastAsia="ru-RU"/>
              </w:rPr>
            </w:rPrChange>
          </w:rPr>
          <w:t>Description: The employee’s position or job title.</w:t>
        </w:r>
      </w:ins>
    </w:p>
    <w:p w14:paraId="08B69CDD" w14:textId="77777777" w:rsidR="0037089E" w:rsidRPr="0037089E" w:rsidRDefault="0037089E" w:rsidP="0037089E">
      <w:pPr>
        <w:widowControl/>
        <w:numPr>
          <w:ilvl w:val="0"/>
          <w:numId w:val="35"/>
        </w:numPr>
        <w:spacing w:before="100" w:beforeAutospacing="1" w:after="100" w:afterAutospacing="1" w:line="240" w:lineRule="auto"/>
        <w:rPr>
          <w:ins w:id="1057" w:author="Medeu Ametay" w:date="2025-03-06T02:15:00Z" w16du:dateUtc="2025-03-05T21:15:00Z"/>
          <w:rFonts w:ascii="Arial" w:hAnsi="Arial" w:cs="Arial"/>
          <w:lang w:val="ru-RU" w:eastAsia="ru-RU"/>
          <w:rPrChange w:id="1058" w:author="Medeu Ametay" w:date="2025-03-06T02:16:00Z" w16du:dateUtc="2025-03-05T21:16:00Z">
            <w:rPr>
              <w:ins w:id="1059" w:author="Medeu Ametay" w:date="2025-03-06T02:15:00Z" w16du:dateUtc="2025-03-05T21:15:00Z"/>
              <w:sz w:val="24"/>
              <w:szCs w:val="24"/>
              <w:lang w:val="ru-RU" w:eastAsia="ru-RU"/>
            </w:rPr>
          </w:rPrChange>
        </w:rPr>
      </w:pPr>
      <w:proofErr w:type="spellStart"/>
      <w:ins w:id="1060" w:author="Medeu Ametay" w:date="2025-03-06T02:15:00Z" w16du:dateUtc="2025-03-05T21:15:00Z">
        <w:r w:rsidRPr="0037089E">
          <w:rPr>
            <w:rFonts w:ascii="Arial" w:hAnsi="Arial" w:cs="Arial"/>
            <w:b/>
            <w:bCs/>
            <w:lang w:val="ru-RU" w:eastAsia="ru-RU"/>
            <w:rPrChange w:id="1061" w:author="Medeu Ametay" w:date="2025-03-06T02:16:00Z" w16du:dateUtc="2025-03-05T21:16:00Z">
              <w:rPr>
                <w:b/>
                <w:bCs/>
                <w:sz w:val="24"/>
                <w:szCs w:val="24"/>
                <w:lang w:val="ru-RU" w:eastAsia="ru-RU"/>
              </w:rPr>
            </w:rPrChange>
          </w:rPr>
          <w:lastRenderedPageBreak/>
          <w:t>hire_date</w:t>
        </w:r>
        <w:proofErr w:type="spellEnd"/>
      </w:ins>
    </w:p>
    <w:p w14:paraId="60AC7BBC" w14:textId="77777777" w:rsidR="0037089E" w:rsidRPr="0037089E" w:rsidRDefault="0037089E" w:rsidP="00A651F7">
      <w:pPr>
        <w:widowControl/>
        <w:numPr>
          <w:ilvl w:val="1"/>
          <w:numId w:val="72"/>
        </w:numPr>
        <w:spacing w:before="100" w:beforeAutospacing="1" w:after="100" w:afterAutospacing="1" w:line="240" w:lineRule="auto"/>
        <w:rPr>
          <w:ins w:id="1062" w:author="Medeu Ametay" w:date="2025-03-06T02:15:00Z" w16du:dateUtc="2025-03-05T21:15:00Z"/>
          <w:rFonts w:ascii="Arial" w:hAnsi="Arial" w:cs="Arial"/>
          <w:lang w:val="ru-RU" w:eastAsia="ru-RU"/>
          <w:rPrChange w:id="1063" w:author="Medeu Ametay" w:date="2025-03-06T02:16:00Z" w16du:dateUtc="2025-03-05T21:16:00Z">
            <w:rPr>
              <w:ins w:id="1064" w:author="Medeu Ametay" w:date="2025-03-06T02:15:00Z" w16du:dateUtc="2025-03-05T21:15:00Z"/>
              <w:sz w:val="24"/>
              <w:szCs w:val="24"/>
              <w:lang w:val="ru-RU" w:eastAsia="ru-RU"/>
            </w:rPr>
          </w:rPrChange>
        </w:rPr>
        <w:pPrChange w:id="1065" w:author="Medeu Ametay" w:date="2025-03-06T02:19:00Z" w16du:dateUtc="2025-03-05T21:19:00Z">
          <w:pPr>
            <w:widowControl/>
            <w:numPr>
              <w:ilvl w:val="1"/>
              <w:numId w:val="35"/>
            </w:numPr>
            <w:tabs>
              <w:tab w:val="num" w:pos="1440"/>
            </w:tabs>
            <w:spacing w:before="100" w:beforeAutospacing="1" w:after="100" w:afterAutospacing="1" w:line="240" w:lineRule="auto"/>
            <w:ind w:left="1440" w:hanging="360"/>
          </w:pPr>
        </w:pPrChange>
      </w:pPr>
      <w:ins w:id="1066" w:author="Medeu Ametay" w:date="2025-03-06T02:15:00Z" w16du:dateUtc="2025-03-05T21:15:00Z">
        <w:r w:rsidRPr="0037089E">
          <w:rPr>
            <w:rFonts w:ascii="Arial" w:hAnsi="Arial" w:cs="Arial"/>
            <w:lang w:val="ru-RU" w:eastAsia="ru-RU"/>
            <w:rPrChange w:id="1067"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1068" w:author="Medeu Ametay" w:date="2025-03-06T02:16:00Z" w16du:dateUtc="2025-03-05T21:16:00Z">
              <w:rPr>
                <w:rFonts w:ascii="Courier New" w:hAnsi="Courier New" w:cs="Courier New"/>
                <w:lang w:val="ru-RU" w:eastAsia="ru-RU"/>
              </w:rPr>
            </w:rPrChange>
          </w:rPr>
          <w:t>DATE</w:t>
        </w:r>
      </w:ins>
    </w:p>
    <w:p w14:paraId="5413D701" w14:textId="77777777" w:rsidR="0037089E" w:rsidRPr="0037089E" w:rsidRDefault="0037089E" w:rsidP="00A651F7">
      <w:pPr>
        <w:widowControl/>
        <w:numPr>
          <w:ilvl w:val="1"/>
          <w:numId w:val="72"/>
        </w:numPr>
        <w:spacing w:before="100" w:beforeAutospacing="1" w:after="100" w:afterAutospacing="1" w:line="240" w:lineRule="auto"/>
        <w:rPr>
          <w:ins w:id="1069" w:author="Medeu Ametay" w:date="2025-03-06T02:15:00Z" w16du:dateUtc="2025-03-05T21:15:00Z"/>
          <w:rFonts w:ascii="Arial" w:hAnsi="Arial" w:cs="Arial"/>
          <w:lang w:val="ru-RU" w:eastAsia="ru-RU"/>
          <w:rPrChange w:id="1070" w:author="Medeu Ametay" w:date="2025-03-06T02:16:00Z" w16du:dateUtc="2025-03-05T21:16:00Z">
            <w:rPr>
              <w:ins w:id="1071" w:author="Medeu Ametay" w:date="2025-03-06T02:15:00Z" w16du:dateUtc="2025-03-05T21:15:00Z"/>
              <w:sz w:val="24"/>
              <w:szCs w:val="24"/>
              <w:lang w:val="ru-RU" w:eastAsia="ru-RU"/>
            </w:rPr>
          </w:rPrChange>
        </w:rPr>
        <w:pPrChange w:id="1072" w:author="Medeu Ametay" w:date="2025-03-06T02:19:00Z" w16du:dateUtc="2025-03-05T21:19:00Z">
          <w:pPr>
            <w:widowControl/>
            <w:numPr>
              <w:ilvl w:val="1"/>
              <w:numId w:val="35"/>
            </w:numPr>
            <w:tabs>
              <w:tab w:val="num" w:pos="1440"/>
            </w:tabs>
            <w:spacing w:before="100" w:beforeAutospacing="1" w:after="100" w:afterAutospacing="1" w:line="240" w:lineRule="auto"/>
            <w:ind w:left="1440" w:hanging="360"/>
          </w:pPr>
        </w:pPrChange>
      </w:pPr>
      <w:ins w:id="1073" w:author="Medeu Ametay" w:date="2025-03-06T02:15:00Z" w16du:dateUtc="2025-03-05T21:15:00Z">
        <w:r w:rsidRPr="0037089E">
          <w:rPr>
            <w:rFonts w:ascii="Arial" w:hAnsi="Arial" w:cs="Arial"/>
            <w:lang w:val="ru-RU" w:eastAsia="ru-RU"/>
            <w:rPrChange w:id="1074" w:author="Medeu Ametay" w:date="2025-03-06T02:16:00Z" w16du:dateUtc="2025-03-05T21:16:00Z">
              <w:rPr>
                <w:sz w:val="24"/>
                <w:szCs w:val="24"/>
                <w:lang w:val="ru-RU" w:eastAsia="ru-RU"/>
              </w:rPr>
            </w:rPrChange>
          </w:rPr>
          <w:t>Properties: (</w:t>
        </w:r>
        <w:proofErr w:type="spellStart"/>
        <w:r w:rsidRPr="0037089E">
          <w:rPr>
            <w:rFonts w:ascii="Arial" w:hAnsi="Arial" w:cs="Arial"/>
            <w:lang w:val="ru-RU" w:eastAsia="ru-RU"/>
            <w:rPrChange w:id="1075" w:author="Medeu Ametay" w:date="2025-03-06T02:16:00Z" w16du:dateUtc="2025-03-05T21:16:00Z">
              <w:rPr>
                <w:sz w:val="24"/>
                <w:szCs w:val="24"/>
                <w:lang w:val="ru-RU" w:eastAsia="ru-RU"/>
              </w:rPr>
            </w:rPrChange>
          </w:rPr>
          <w:t>Optional</w:t>
        </w:r>
        <w:proofErr w:type="spellEnd"/>
        <w:r w:rsidRPr="0037089E">
          <w:rPr>
            <w:rFonts w:ascii="Arial" w:hAnsi="Arial" w:cs="Arial"/>
            <w:lang w:val="ru-RU" w:eastAsia="ru-RU"/>
            <w:rPrChange w:id="1076" w:author="Medeu Ametay" w:date="2025-03-06T02:16:00Z" w16du:dateUtc="2025-03-05T21:16:00Z">
              <w:rPr>
                <w:sz w:val="24"/>
                <w:szCs w:val="24"/>
                <w:lang w:val="ru-RU" w:eastAsia="ru-RU"/>
              </w:rPr>
            </w:rPrChange>
          </w:rPr>
          <w:t>)</w:t>
        </w:r>
      </w:ins>
    </w:p>
    <w:p w14:paraId="182C16EF" w14:textId="77777777" w:rsidR="0037089E" w:rsidRPr="0037089E" w:rsidRDefault="0037089E" w:rsidP="00A651F7">
      <w:pPr>
        <w:widowControl/>
        <w:numPr>
          <w:ilvl w:val="1"/>
          <w:numId w:val="72"/>
        </w:numPr>
        <w:spacing w:before="100" w:beforeAutospacing="1" w:after="100" w:afterAutospacing="1" w:line="240" w:lineRule="auto"/>
        <w:rPr>
          <w:ins w:id="1077" w:author="Medeu Ametay" w:date="2025-03-06T02:15:00Z" w16du:dateUtc="2025-03-05T21:15:00Z"/>
          <w:rFonts w:ascii="Arial" w:hAnsi="Arial" w:cs="Arial"/>
          <w:lang w:eastAsia="ru-RU"/>
          <w:rPrChange w:id="1078" w:author="Medeu Ametay" w:date="2025-03-06T02:16:00Z" w16du:dateUtc="2025-03-05T21:16:00Z">
            <w:rPr>
              <w:ins w:id="1079" w:author="Medeu Ametay" w:date="2025-03-06T02:15:00Z" w16du:dateUtc="2025-03-05T21:15:00Z"/>
              <w:sz w:val="24"/>
              <w:szCs w:val="24"/>
              <w:lang w:val="ru-RU" w:eastAsia="ru-RU"/>
            </w:rPr>
          </w:rPrChange>
        </w:rPr>
        <w:pPrChange w:id="1080" w:author="Medeu Ametay" w:date="2025-03-06T02:19:00Z" w16du:dateUtc="2025-03-05T21:19:00Z">
          <w:pPr>
            <w:widowControl/>
            <w:numPr>
              <w:ilvl w:val="1"/>
              <w:numId w:val="35"/>
            </w:numPr>
            <w:tabs>
              <w:tab w:val="num" w:pos="1440"/>
            </w:tabs>
            <w:spacing w:before="100" w:beforeAutospacing="1" w:after="100" w:afterAutospacing="1" w:line="240" w:lineRule="auto"/>
            <w:ind w:left="1440" w:hanging="360"/>
          </w:pPr>
        </w:pPrChange>
      </w:pPr>
      <w:ins w:id="1081" w:author="Medeu Ametay" w:date="2025-03-06T02:15:00Z" w16du:dateUtc="2025-03-05T21:15:00Z">
        <w:r w:rsidRPr="0037089E">
          <w:rPr>
            <w:rFonts w:ascii="Arial" w:hAnsi="Arial" w:cs="Arial"/>
            <w:lang w:eastAsia="ru-RU"/>
            <w:rPrChange w:id="1082" w:author="Medeu Ametay" w:date="2025-03-06T02:16:00Z" w16du:dateUtc="2025-03-05T21:16:00Z">
              <w:rPr>
                <w:sz w:val="24"/>
                <w:szCs w:val="24"/>
                <w:lang w:val="ru-RU" w:eastAsia="ru-RU"/>
              </w:rPr>
            </w:rPrChange>
          </w:rPr>
          <w:t>Description: The date when the employee was hired.</w:t>
        </w:r>
      </w:ins>
    </w:p>
    <w:p w14:paraId="6E7892EE" w14:textId="77777777" w:rsidR="0037089E" w:rsidRPr="0037089E" w:rsidRDefault="0037089E" w:rsidP="0037089E">
      <w:pPr>
        <w:widowControl/>
        <w:spacing w:line="240" w:lineRule="auto"/>
        <w:rPr>
          <w:ins w:id="1083" w:author="Medeu Ametay" w:date="2025-03-06T02:15:00Z" w16du:dateUtc="2025-03-05T21:15:00Z"/>
          <w:rFonts w:ascii="Arial" w:hAnsi="Arial" w:cs="Arial"/>
          <w:lang w:val="ru-RU" w:eastAsia="ru-RU"/>
          <w:rPrChange w:id="1084" w:author="Medeu Ametay" w:date="2025-03-06T02:16:00Z" w16du:dateUtc="2025-03-05T21:16:00Z">
            <w:rPr>
              <w:ins w:id="1085" w:author="Medeu Ametay" w:date="2025-03-06T02:15:00Z" w16du:dateUtc="2025-03-05T21:15:00Z"/>
              <w:sz w:val="24"/>
              <w:szCs w:val="24"/>
              <w:lang w:val="ru-RU" w:eastAsia="ru-RU"/>
            </w:rPr>
          </w:rPrChange>
        </w:rPr>
      </w:pPr>
      <w:ins w:id="1086" w:author="Medeu Ametay" w:date="2025-03-06T02:15:00Z" w16du:dateUtc="2025-03-05T21:15:00Z">
        <w:r w:rsidRPr="0037089E">
          <w:rPr>
            <w:rFonts w:ascii="Arial" w:hAnsi="Arial" w:cs="Arial"/>
            <w:lang w:val="ru-RU" w:eastAsia="ru-RU"/>
            <w:rPrChange w:id="1087" w:author="Medeu Ametay" w:date="2025-03-06T02:16:00Z" w16du:dateUtc="2025-03-05T21:16:00Z">
              <w:rPr>
                <w:sz w:val="24"/>
                <w:szCs w:val="24"/>
                <w:lang w:val="ru-RU" w:eastAsia="ru-RU"/>
              </w:rPr>
            </w:rPrChange>
          </w:rPr>
          <w:pict w14:anchorId="0C7DAA2E">
            <v:rect id="_x0000_i1085" style="width:0;height:1.5pt" o:hralign="center" o:hrstd="t" o:hr="t" fillcolor="#a0a0a0" stroked="f"/>
          </w:pict>
        </w:r>
      </w:ins>
    </w:p>
    <w:p w14:paraId="22A9B8F0" w14:textId="77777777" w:rsidR="0037089E" w:rsidRPr="0037089E" w:rsidRDefault="0037089E" w:rsidP="0037089E">
      <w:pPr>
        <w:widowControl/>
        <w:spacing w:before="100" w:beforeAutospacing="1" w:after="100" w:afterAutospacing="1" w:line="240" w:lineRule="auto"/>
        <w:outlineLvl w:val="2"/>
        <w:rPr>
          <w:ins w:id="1088" w:author="Medeu Ametay" w:date="2025-03-06T02:15:00Z" w16du:dateUtc="2025-03-05T21:15:00Z"/>
          <w:rFonts w:ascii="Arial" w:hAnsi="Arial" w:cs="Arial"/>
          <w:b/>
          <w:bCs/>
          <w:lang w:val="ru-RU" w:eastAsia="ru-RU"/>
          <w:rPrChange w:id="1089" w:author="Medeu Ametay" w:date="2025-03-06T02:16:00Z" w16du:dateUtc="2025-03-05T21:16:00Z">
            <w:rPr>
              <w:ins w:id="1090" w:author="Medeu Ametay" w:date="2025-03-06T02:15:00Z" w16du:dateUtc="2025-03-05T21:15:00Z"/>
              <w:b/>
              <w:bCs/>
              <w:sz w:val="27"/>
              <w:szCs w:val="27"/>
              <w:lang w:val="ru-RU" w:eastAsia="ru-RU"/>
            </w:rPr>
          </w:rPrChange>
        </w:rPr>
        <w:pPrChange w:id="1091" w:author="Medeu Ametay" w:date="2025-03-06T02:15:00Z" w16du:dateUtc="2025-03-05T21:15:00Z">
          <w:pPr>
            <w:widowControl/>
            <w:numPr>
              <w:numId w:val="29"/>
            </w:numPr>
            <w:spacing w:before="100" w:beforeAutospacing="1" w:after="100" w:afterAutospacing="1" w:line="240" w:lineRule="auto"/>
            <w:outlineLvl w:val="2"/>
          </w:pPr>
        </w:pPrChange>
      </w:pPr>
      <w:ins w:id="1092" w:author="Medeu Ametay" w:date="2025-03-06T02:15:00Z" w16du:dateUtc="2025-03-05T21:15:00Z">
        <w:r w:rsidRPr="0037089E">
          <w:rPr>
            <w:rFonts w:ascii="Arial" w:hAnsi="Arial" w:cs="Arial"/>
            <w:b/>
            <w:bCs/>
            <w:lang w:val="ru-RU" w:eastAsia="ru-RU"/>
            <w:rPrChange w:id="1093" w:author="Medeu Ametay" w:date="2025-03-06T02:16:00Z" w16du:dateUtc="2025-03-05T21:16:00Z">
              <w:rPr>
                <w:b/>
                <w:bCs/>
                <w:sz w:val="27"/>
                <w:szCs w:val="27"/>
                <w:lang w:val="ru-RU" w:eastAsia="ru-RU"/>
              </w:rPr>
            </w:rPrChange>
          </w:rPr>
          <w:t xml:space="preserve">8. </w:t>
        </w:r>
        <w:proofErr w:type="spellStart"/>
        <w:r w:rsidRPr="0037089E">
          <w:rPr>
            <w:rFonts w:ascii="Arial" w:hAnsi="Arial" w:cs="Arial"/>
            <w:b/>
            <w:bCs/>
            <w:lang w:val="ru-RU" w:eastAsia="ru-RU"/>
            <w:rPrChange w:id="1094" w:author="Medeu Ametay" w:date="2025-03-06T02:16:00Z" w16du:dateUtc="2025-03-05T21:16:00Z">
              <w:rPr>
                <w:b/>
                <w:bCs/>
                <w:sz w:val="27"/>
                <w:szCs w:val="27"/>
                <w:lang w:val="ru-RU" w:eastAsia="ru-RU"/>
              </w:rPr>
            </w:rPrChange>
          </w:rPr>
          <w:t>Auction_Employee</w:t>
        </w:r>
        <w:proofErr w:type="spellEnd"/>
      </w:ins>
    </w:p>
    <w:p w14:paraId="6428880E" w14:textId="77777777" w:rsidR="0037089E" w:rsidRPr="0037089E" w:rsidRDefault="0037089E" w:rsidP="0037089E">
      <w:pPr>
        <w:widowControl/>
        <w:numPr>
          <w:ilvl w:val="0"/>
          <w:numId w:val="36"/>
        </w:numPr>
        <w:spacing w:before="100" w:beforeAutospacing="1" w:after="100" w:afterAutospacing="1" w:line="240" w:lineRule="auto"/>
        <w:rPr>
          <w:ins w:id="1095" w:author="Medeu Ametay" w:date="2025-03-06T02:15:00Z" w16du:dateUtc="2025-03-05T21:15:00Z"/>
          <w:rFonts w:ascii="Arial" w:hAnsi="Arial" w:cs="Arial"/>
          <w:lang w:val="ru-RU" w:eastAsia="ru-RU"/>
          <w:rPrChange w:id="1096" w:author="Medeu Ametay" w:date="2025-03-06T02:16:00Z" w16du:dateUtc="2025-03-05T21:16:00Z">
            <w:rPr>
              <w:ins w:id="1097" w:author="Medeu Ametay" w:date="2025-03-06T02:15:00Z" w16du:dateUtc="2025-03-05T21:15:00Z"/>
              <w:sz w:val="24"/>
              <w:szCs w:val="24"/>
              <w:lang w:val="ru-RU" w:eastAsia="ru-RU"/>
            </w:rPr>
          </w:rPrChange>
        </w:rPr>
      </w:pPr>
      <w:proofErr w:type="spellStart"/>
      <w:ins w:id="1098" w:author="Medeu Ametay" w:date="2025-03-06T02:15:00Z" w16du:dateUtc="2025-03-05T21:15:00Z">
        <w:r w:rsidRPr="0037089E">
          <w:rPr>
            <w:rFonts w:ascii="Arial" w:hAnsi="Arial" w:cs="Arial"/>
            <w:b/>
            <w:bCs/>
            <w:lang w:val="ru-RU" w:eastAsia="ru-RU"/>
            <w:rPrChange w:id="1099" w:author="Medeu Ametay" w:date="2025-03-06T02:16:00Z" w16du:dateUtc="2025-03-05T21:16:00Z">
              <w:rPr>
                <w:b/>
                <w:bCs/>
                <w:sz w:val="24"/>
                <w:szCs w:val="24"/>
                <w:lang w:val="ru-RU" w:eastAsia="ru-RU"/>
              </w:rPr>
            </w:rPrChange>
          </w:rPr>
          <w:t>auction_id</w:t>
        </w:r>
        <w:proofErr w:type="spellEnd"/>
      </w:ins>
    </w:p>
    <w:p w14:paraId="01F87C1F" w14:textId="77777777" w:rsidR="0037089E" w:rsidRPr="0037089E" w:rsidRDefault="0037089E" w:rsidP="00A651F7">
      <w:pPr>
        <w:widowControl/>
        <w:numPr>
          <w:ilvl w:val="1"/>
          <w:numId w:val="63"/>
        </w:numPr>
        <w:spacing w:before="100" w:beforeAutospacing="1" w:after="100" w:afterAutospacing="1" w:line="240" w:lineRule="auto"/>
        <w:rPr>
          <w:ins w:id="1100" w:author="Medeu Ametay" w:date="2025-03-06T02:15:00Z" w16du:dateUtc="2025-03-05T21:15:00Z"/>
          <w:rFonts w:ascii="Arial" w:hAnsi="Arial" w:cs="Arial"/>
          <w:lang w:val="ru-RU" w:eastAsia="ru-RU"/>
          <w:rPrChange w:id="1101" w:author="Medeu Ametay" w:date="2025-03-06T02:16:00Z" w16du:dateUtc="2025-03-05T21:16:00Z">
            <w:rPr>
              <w:ins w:id="1102" w:author="Medeu Ametay" w:date="2025-03-06T02:15:00Z" w16du:dateUtc="2025-03-05T21:15:00Z"/>
              <w:sz w:val="24"/>
              <w:szCs w:val="24"/>
              <w:lang w:val="ru-RU" w:eastAsia="ru-RU"/>
            </w:rPr>
          </w:rPrChange>
        </w:rPr>
        <w:pPrChange w:id="1103" w:author="Medeu Ametay" w:date="2025-03-06T02:19:00Z" w16du:dateUtc="2025-03-05T21:19:00Z">
          <w:pPr>
            <w:widowControl/>
            <w:numPr>
              <w:ilvl w:val="1"/>
              <w:numId w:val="36"/>
            </w:numPr>
            <w:tabs>
              <w:tab w:val="num" w:pos="1440"/>
            </w:tabs>
            <w:spacing w:before="100" w:beforeAutospacing="1" w:after="100" w:afterAutospacing="1" w:line="240" w:lineRule="auto"/>
            <w:ind w:left="1440" w:hanging="360"/>
          </w:pPr>
        </w:pPrChange>
      </w:pPr>
      <w:ins w:id="1104" w:author="Medeu Ametay" w:date="2025-03-06T02:15:00Z" w16du:dateUtc="2025-03-05T21:15:00Z">
        <w:r w:rsidRPr="0037089E">
          <w:rPr>
            <w:rFonts w:ascii="Arial" w:hAnsi="Arial" w:cs="Arial"/>
            <w:lang w:val="ru-RU" w:eastAsia="ru-RU"/>
            <w:rPrChange w:id="1105"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1106" w:author="Medeu Ametay" w:date="2025-03-06T02:16:00Z" w16du:dateUtc="2025-03-05T21:16:00Z">
              <w:rPr>
                <w:rFonts w:ascii="Courier New" w:hAnsi="Courier New" w:cs="Courier New"/>
                <w:lang w:val="ru-RU" w:eastAsia="ru-RU"/>
              </w:rPr>
            </w:rPrChange>
          </w:rPr>
          <w:t>INT</w:t>
        </w:r>
      </w:ins>
    </w:p>
    <w:p w14:paraId="34BE6E7B" w14:textId="77777777" w:rsidR="0037089E" w:rsidRPr="0037089E" w:rsidRDefault="0037089E" w:rsidP="00A651F7">
      <w:pPr>
        <w:widowControl/>
        <w:numPr>
          <w:ilvl w:val="1"/>
          <w:numId w:val="63"/>
        </w:numPr>
        <w:spacing w:before="100" w:beforeAutospacing="1" w:after="100" w:afterAutospacing="1" w:line="240" w:lineRule="auto"/>
        <w:rPr>
          <w:ins w:id="1107" w:author="Medeu Ametay" w:date="2025-03-06T02:15:00Z" w16du:dateUtc="2025-03-05T21:15:00Z"/>
          <w:rFonts w:ascii="Arial" w:hAnsi="Arial" w:cs="Arial"/>
          <w:lang w:eastAsia="ru-RU"/>
          <w:rPrChange w:id="1108" w:author="Medeu Ametay" w:date="2025-03-06T02:16:00Z" w16du:dateUtc="2025-03-05T21:16:00Z">
            <w:rPr>
              <w:ins w:id="1109" w:author="Medeu Ametay" w:date="2025-03-06T02:15:00Z" w16du:dateUtc="2025-03-05T21:15:00Z"/>
              <w:sz w:val="24"/>
              <w:szCs w:val="24"/>
              <w:lang w:val="ru-RU" w:eastAsia="ru-RU"/>
            </w:rPr>
          </w:rPrChange>
        </w:rPr>
        <w:pPrChange w:id="1110" w:author="Medeu Ametay" w:date="2025-03-06T02:19:00Z" w16du:dateUtc="2025-03-05T21:19:00Z">
          <w:pPr>
            <w:widowControl/>
            <w:numPr>
              <w:ilvl w:val="1"/>
              <w:numId w:val="36"/>
            </w:numPr>
            <w:tabs>
              <w:tab w:val="num" w:pos="1440"/>
            </w:tabs>
            <w:spacing w:before="100" w:beforeAutospacing="1" w:after="100" w:afterAutospacing="1" w:line="240" w:lineRule="auto"/>
            <w:ind w:left="1440" w:hanging="360"/>
          </w:pPr>
        </w:pPrChange>
      </w:pPr>
      <w:ins w:id="1111" w:author="Medeu Ametay" w:date="2025-03-06T02:15:00Z" w16du:dateUtc="2025-03-05T21:15:00Z">
        <w:r w:rsidRPr="0037089E">
          <w:rPr>
            <w:rFonts w:ascii="Arial" w:hAnsi="Arial" w:cs="Arial"/>
            <w:lang w:eastAsia="ru-RU"/>
            <w:rPrChange w:id="1112" w:author="Medeu Ametay" w:date="2025-03-06T02:16:00Z" w16du:dateUtc="2025-03-05T21:16:00Z">
              <w:rPr>
                <w:sz w:val="24"/>
                <w:szCs w:val="24"/>
                <w:lang w:val="ru-RU" w:eastAsia="ru-RU"/>
              </w:rPr>
            </w:rPrChange>
          </w:rPr>
          <w:t xml:space="preserve">Properties: NOT NULL, Part of Composite Primary Key, Foreign Key referencing </w:t>
        </w:r>
        <w:r w:rsidRPr="0037089E">
          <w:rPr>
            <w:rFonts w:ascii="Arial" w:hAnsi="Arial" w:cs="Arial"/>
            <w:lang w:eastAsia="ru-RU"/>
            <w:rPrChange w:id="1113" w:author="Medeu Ametay" w:date="2025-03-06T02:16:00Z" w16du:dateUtc="2025-03-05T21:16:00Z">
              <w:rPr>
                <w:rFonts w:ascii="Courier New" w:hAnsi="Courier New" w:cs="Courier New"/>
                <w:lang w:val="ru-RU" w:eastAsia="ru-RU"/>
              </w:rPr>
            </w:rPrChange>
          </w:rPr>
          <w:t>Auction(</w:t>
        </w:r>
        <w:proofErr w:type="spellStart"/>
        <w:r w:rsidRPr="0037089E">
          <w:rPr>
            <w:rFonts w:ascii="Arial" w:hAnsi="Arial" w:cs="Arial"/>
            <w:lang w:eastAsia="ru-RU"/>
            <w:rPrChange w:id="1114" w:author="Medeu Ametay" w:date="2025-03-06T02:16:00Z" w16du:dateUtc="2025-03-05T21:16:00Z">
              <w:rPr>
                <w:rFonts w:ascii="Courier New" w:hAnsi="Courier New" w:cs="Courier New"/>
                <w:lang w:val="ru-RU" w:eastAsia="ru-RU"/>
              </w:rPr>
            </w:rPrChange>
          </w:rPr>
          <w:t>auction_id</w:t>
        </w:r>
        <w:proofErr w:type="spellEnd"/>
        <w:r w:rsidRPr="0037089E">
          <w:rPr>
            <w:rFonts w:ascii="Arial" w:hAnsi="Arial" w:cs="Arial"/>
            <w:lang w:eastAsia="ru-RU"/>
            <w:rPrChange w:id="1115" w:author="Medeu Ametay" w:date="2025-03-06T02:16:00Z" w16du:dateUtc="2025-03-05T21:16:00Z">
              <w:rPr>
                <w:rFonts w:ascii="Courier New" w:hAnsi="Courier New" w:cs="Courier New"/>
                <w:lang w:val="ru-RU" w:eastAsia="ru-RU"/>
              </w:rPr>
            </w:rPrChange>
          </w:rPr>
          <w:t>)</w:t>
        </w:r>
      </w:ins>
    </w:p>
    <w:p w14:paraId="08A12787" w14:textId="77777777" w:rsidR="0037089E" w:rsidRPr="0037089E" w:rsidRDefault="0037089E" w:rsidP="00A651F7">
      <w:pPr>
        <w:widowControl/>
        <w:numPr>
          <w:ilvl w:val="1"/>
          <w:numId w:val="63"/>
        </w:numPr>
        <w:spacing w:before="100" w:beforeAutospacing="1" w:after="100" w:afterAutospacing="1" w:line="240" w:lineRule="auto"/>
        <w:rPr>
          <w:ins w:id="1116" w:author="Medeu Ametay" w:date="2025-03-06T02:15:00Z" w16du:dateUtc="2025-03-05T21:15:00Z"/>
          <w:rFonts w:ascii="Arial" w:hAnsi="Arial" w:cs="Arial"/>
          <w:lang w:eastAsia="ru-RU"/>
          <w:rPrChange w:id="1117" w:author="Medeu Ametay" w:date="2025-03-06T02:16:00Z" w16du:dateUtc="2025-03-05T21:16:00Z">
            <w:rPr>
              <w:ins w:id="1118" w:author="Medeu Ametay" w:date="2025-03-06T02:15:00Z" w16du:dateUtc="2025-03-05T21:15:00Z"/>
              <w:sz w:val="24"/>
              <w:szCs w:val="24"/>
              <w:lang w:val="ru-RU" w:eastAsia="ru-RU"/>
            </w:rPr>
          </w:rPrChange>
        </w:rPr>
        <w:pPrChange w:id="1119" w:author="Medeu Ametay" w:date="2025-03-06T02:19:00Z" w16du:dateUtc="2025-03-05T21:19:00Z">
          <w:pPr>
            <w:widowControl/>
            <w:numPr>
              <w:ilvl w:val="1"/>
              <w:numId w:val="36"/>
            </w:numPr>
            <w:tabs>
              <w:tab w:val="num" w:pos="1440"/>
            </w:tabs>
            <w:spacing w:before="100" w:beforeAutospacing="1" w:after="100" w:afterAutospacing="1" w:line="240" w:lineRule="auto"/>
            <w:ind w:left="1440" w:hanging="360"/>
          </w:pPr>
        </w:pPrChange>
      </w:pPr>
      <w:ins w:id="1120" w:author="Medeu Ametay" w:date="2025-03-06T02:15:00Z" w16du:dateUtc="2025-03-05T21:15:00Z">
        <w:r w:rsidRPr="0037089E">
          <w:rPr>
            <w:rFonts w:ascii="Arial" w:hAnsi="Arial" w:cs="Arial"/>
            <w:lang w:eastAsia="ru-RU"/>
            <w:rPrChange w:id="1121" w:author="Medeu Ametay" w:date="2025-03-06T02:16:00Z" w16du:dateUtc="2025-03-05T21:16:00Z">
              <w:rPr>
                <w:sz w:val="24"/>
                <w:szCs w:val="24"/>
                <w:lang w:val="ru-RU" w:eastAsia="ru-RU"/>
              </w:rPr>
            </w:rPrChange>
          </w:rPr>
          <w:t>Description: Identifier for the auction.</w:t>
        </w:r>
      </w:ins>
    </w:p>
    <w:p w14:paraId="29760B0F" w14:textId="77777777" w:rsidR="0037089E" w:rsidRPr="0037089E" w:rsidRDefault="0037089E" w:rsidP="0037089E">
      <w:pPr>
        <w:widowControl/>
        <w:numPr>
          <w:ilvl w:val="0"/>
          <w:numId w:val="36"/>
        </w:numPr>
        <w:spacing w:before="100" w:beforeAutospacing="1" w:after="100" w:afterAutospacing="1" w:line="240" w:lineRule="auto"/>
        <w:rPr>
          <w:ins w:id="1122" w:author="Medeu Ametay" w:date="2025-03-06T02:15:00Z" w16du:dateUtc="2025-03-05T21:15:00Z"/>
          <w:rFonts w:ascii="Arial" w:hAnsi="Arial" w:cs="Arial"/>
          <w:lang w:val="ru-RU" w:eastAsia="ru-RU"/>
          <w:rPrChange w:id="1123" w:author="Medeu Ametay" w:date="2025-03-06T02:16:00Z" w16du:dateUtc="2025-03-05T21:16:00Z">
            <w:rPr>
              <w:ins w:id="1124" w:author="Medeu Ametay" w:date="2025-03-06T02:15:00Z" w16du:dateUtc="2025-03-05T21:15:00Z"/>
              <w:sz w:val="24"/>
              <w:szCs w:val="24"/>
              <w:lang w:val="ru-RU" w:eastAsia="ru-RU"/>
            </w:rPr>
          </w:rPrChange>
        </w:rPr>
      </w:pPr>
      <w:proofErr w:type="spellStart"/>
      <w:ins w:id="1125" w:author="Medeu Ametay" w:date="2025-03-06T02:15:00Z" w16du:dateUtc="2025-03-05T21:15:00Z">
        <w:r w:rsidRPr="0037089E">
          <w:rPr>
            <w:rFonts w:ascii="Arial" w:hAnsi="Arial" w:cs="Arial"/>
            <w:b/>
            <w:bCs/>
            <w:lang w:val="ru-RU" w:eastAsia="ru-RU"/>
            <w:rPrChange w:id="1126" w:author="Medeu Ametay" w:date="2025-03-06T02:16:00Z" w16du:dateUtc="2025-03-05T21:16:00Z">
              <w:rPr>
                <w:b/>
                <w:bCs/>
                <w:sz w:val="24"/>
                <w:szCs w:val="24"/>
                <w:lang w:val="ru-RU" w:eastAsia="ru-RU"/>
              </w:rPr>
            </w:rPrChange>
          </w:rPr>
          <w:t>employee_id</w:t>
        </w:r>
        <w:proofErr w:type="spellEnd"/>
      </w:ins>
    </w:p>
    <w:p w14:paraId="30930DF3" w14:textId="77777777" w:rsidR="0037089E" w:rsidRPr="0037089E" w:rsidRDefault="0037089E" w:rsidP="00A651F7">
      <w:pPr>
        <w:widowControl/>
        <w:numPr>
          <w:ilvl w:val="1"/>
          <w:numId w:val="62"/>
        </w:numPr>
        <w:spacing w:before="100" w:beforeAutospacing="1" w:after="100" w:afterAutospacing="1" w:line="240" w:lineRule="auto"/>
        <w:rPr>
          <w:ins w:id="1127" w:author="Medeu Ametay" w:date="2025-03-06T02:15:00Z" w16du:dateUtc="2025-03-05T21:15:00Z"/>
          <w:rFonts w:ascii="Arial" w:hAnsi="Arial" w:cs="Arial"/>
          <w:lang w:val="ru-RU" w:eastAsia="ru-RU"/>
          <w:rPrChange w:id="1128" w:author="Medeu Ametay" w:date="2025-03-06T02:16:00Z" w16du:dateUtc="2025-03-05T21:16:00Z">
            <w:rPr>
              <w:ins w:id="1129" w:author="Medeu Ametay" w:date="2025-03-06T02:15:00Z" w16du:dateUtc="2025-03-05T21:15:00Z"/>
              <w:sz w:val="24"/>
              <w:szCs w:val="24"/>
              <w:lang w:val="ru-RU" w:eastAsia="ru-RU"/>
            </w:rPr>
          </w:rPrChange>
        </w:rPr>
        <w:pPrChange w:id="1130" w:author="Medeu Ametay" w:date="2025-03-06T02:19:00Z" w16du:dateUtc="2025-03-05T21:19:00Z">
          <w:pPr>
            <w:widowControl/>
            <w:numPr>
              <w:ilvl w:val="1"/>
              <w:numId w:val="36"/>
            </w:numPr>
            <w:tabs>
              <w:tab w:val="num" w:pos="1440"/>
            </w:tabs>
            <w:spacing w:before="100" w:beforeAutospacing="1" w:after="100" w:afterAutospacing="1" w:line="240" w:lineRule="auto"/>
            <w:ind w:left="1440" w:hanging="360"/>
          </w:pPr>
        </w:pPrChange>
      </w:pPr>
      <w:ins w:id="1131" w:author="Medeu Ametay" w:date="2025-03-06T02:15:00Z" w16du:dateUtc="2025-03-05T21:15:00Z">
        <w:r w:rsidRPr="0037089E">
          <w:rPr>
            <w:rFonts w:ascii="Arial" w:hAnsi="Arial" w:cs="Arial"/>
            <w:lang w:val="ru-RU" w:eastAsia="ru-RU"/>
            <w:rPrChange w:id="1132"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1133" w:author="Medeu Ametay" w:date="2025-03-06T02:16:00Z" w16du:dateUtc="2025-03-05T21:16:00Z">
              <w:rPr>
                <w:rFonts w:ascii="Courier New" w:hAnsi="Courier New" w:cs="Courier New"/>
                <w:lang w:val="ru-RU" w:eastAsia="ru-RU"/>
              </w:rPr>
            </w:rPrChange>
          </w:rPr>
          <w:t>INT</w:t>
        </w:r>
      </w:ins>
    </w:p>
    <w:p w14:paraId="148AF268" w14:textId="77777777" w:rsidR="0037089E" w:rsidRPr="0037089E" w:rsidRDefault="0037089E" w:rsidP="00A651F7">
      <w:pPr>
        <w:widowControl/>
        <w:numPr>
          <w:ilvl w:val="1"/>
          <w:numId w:val="62"/>
        </w:numPr>
        <w:spacing w:before="100" w:beforeAutospacing="1" w:after="100" w:afterAutospacing="1" w:line="240" w:lineRule="auto"/>
        <w:rPr>
          <w:ins w:id="1134" w:author="Medeu Ametay" w:date="2025-03-06T02:15:00Z" w16du:dateUtc="2025-03-05T21:15:00Z"/>
          <w:rFonts w:ascii="Arial" w:hAnsi="Arial" w:cs="Arial"/>
          <w:lang w:eastAsia="ru-RU"/>
          <w:rPrChange w:id="1135" w:author="Medeu Ametay" w:date="2025-03-06T02:16:00Z" w16du:dateUtc="2025-03-05T21:16:00Z">
            <w:rPr>
              <w:ins w:id="1136" w:author="Medeu Ametay" w:date="2025-03-06T02:15:00Z" w16du:dateUtc="2025-03-05T21:15:00Z"/>
              <w:sz w:val="24"/>
              <w:szCs w:val="24"/>
              <w:lang w:val="ru-RU" w:eastAsia="ru-RU"/>
            </w:rPr>
          </w:rPrChange>
        </w:rPr>
        <w:pPrChange w:id="1137" w:author="Medeu Ametay" w:date="2025-03-06T02:19:00Z" w16du:dateUtc="2025-03-05T21:19:00Z">
          <w:pPr>
            <w:widowControl/>
            <w:numPr>
              <w:ilvl w:val="1"/>
              <w:numId w:val="36"/>
            </w:numPr>
            <w:tabs>
              <w:tab w:val="num" w:pos="1440"/>
            </w:tabs>
            <w:spacing w:before="100" w:beforeAutospacing="1" w:after="100" w:afterAutospacing="1" w:line="240" w:lineRule="auto"/>
            <w:ind w:left="1440" w:hanging="360"/>
          </w:pPr>
        </w:pPrChange>
      </w:pPr>
      <w:ins w:id="1138" w:author="Medeu Ametay" w:date="2025-03-06T02:15:00Z" w16du:dateUtc="2025-03-05T21:15:00Z">
        <w:r w:rsidRPr="0037089E">
          <w:rPr>
            <w:rFonts w:ascii="Arial" w:hAnsi="Arial" w:cs="Arial"/>
            <w:lang w:eastAsia="ru-RU"/>
            <w:rPrChange w:id="1139" w:author="Medeu Ametay" w:date="2025-03-06T02:16:00Z" w16du:dateUtc="2025-03-05T21:16:00Z">
              <w:rPr>
                <w:sz w:val="24"/>
                <w:szCs w:val="24"/>
                <w:lang w:val="ru-RU" w:eastAsia="ru-RU"/>
              </w:rPr>
            </w:rPrChange>
          </w:rPr>
          <w:t xml:space="preserve">Properties: NOT NULL, Part of Composite Primary Key, Foreign Key referencing </w:t>
        </w:r>
        <w:r w:rsidRPr="0037089E">
          <w:rPr>
            <w:rFonts w:ascii="Arial" w:hAnsi="Arial" w:cs="Arial"/>
            <w:lang w:eastAsia="ru-RU"/>
            <w:rPrChange w:id="1140" w:author="Medeu Ametay" w:date="2025-03-06T02:16:00Z" w16du:dateUtc="2025-03-05T21:16:00Z">
              <w:rPr>
                <w:rFonts w:ascii="Courier New" w:hAnsi="Courier New" w:cs="Courier New"/>
                <w:lang w:val="ru-RU" w:eastAsia="ru-RU"/>
              </w:rPr>
            </w:rPrChange>
          </w:rPr>
          <w:t>Employee(</w:t>
        </w:r>
        <w:proofErr w:type="spellStart"/>
        <w:r w:rsidRPr="0037089E">
          <w:rPr>
            <w:rFonts w:ascii="Arial" w:hAnsi="Arial" w:cs="Arial"/>
            <w:lang w:eastAsia="ru-RU"/>
            <w:rPrChange w:id="1141" w:author="Medeu Ametay" w:date="2025-03-06T02:16:00Z" w16du:dateUtc="2025-03-05T21:16:00Z">
              <w:rPr>
                <w:rFonts w:ascii="Courier New" w:hAnsi="Courier New" w:cs="Courier New"/>
                <w:lang w:val="ru-RU" w:eastAsia="ru-RU"/>
              </w:rPr>
            </w:rPrChange>
          </w:rPr>
          <w:t>employee_id</w:t>
        </w:r>
        <w:proofErr w:type="spellEnd"/>
        <w:r w:rsidRPr="0037089E">
          <w:rPr>
            <w:rFonts w:ascii="Arial" w:hAnsi="Arial" w:cs="Arial"/>
            <w:lang w:eastAsia="ru-RU"/>
            <w:rPrChange w:id="1142" w:author="Medeu Ametay" w:date="2025-03-06T02:16:00Z" w16du:dateUtc="2025-03-05T21:16:00Z">
              <w:rPr>
                <w:rFonts w:ascii="Courier New" w:hAnsi="Courier New" w:cs="Courier New"/>
                <w:lang w:val="ru-RU" w:eastAsia="ru-RU"/>
              </w:rPr>
            </w:rPrChange>
          </w:rPr>
          <w:t>)</w:t>
        </w:r>
      </w:ins>
    </w:p>
    <w:p w14:paraId="31822C11" w14:textId="77777777" w:rsidR="0037089E" w:rsidRPr="0037089E" w:rsidRDefault="0037089E" w:rsidP="00A651F7">
      <w:pPr>
        <w:widowControl/>
        <w:numPr>
          <w:ilvl w:val="1"/>
          <w:numId w:val="62"/>
        </w:numPr>
        <w:spacing w:before="100" w:beforeAutospacing="1" w:after="100" w:afterAutospacing="1" w:line="240" w:lineRule="auto"/>
        <w:rPr>
          <w:ins w:id="1143" w:author="Medeu Ametay" w:date="2025-03-06T02:15:00Z" w16du:dateUtc="2025-03-05T21:15:00Z"/>
          <w:rFonts w:ascii="Arial" w:hAnsi="Arial" w:cs="Arial"/>
          <w:lang w:eastAsia="ru-RU"/>
          <w:rPrChange w:id="1144" w:author="Medeu Ametay" w:date="2025-03-06T02:16:00Z" w16du:dateUtc="2025-03-05T21:16:00Z">
            <w:rPr>
              <w:ins w:id="1145" w:author="Medeu Ametay" w:date="2025-03-06T02:15:00Z" w16du:dateUtc="2025-03-05T21:15:00Z"/>
              <w:sz w:val="24"/>
              <w:szCs w:val="24"/>
              <w:lang w:val="ru-RU" w:eastAsia="ru-RU"/>
            </w:rPr>
          </w:rPrChange>
        </w:rPr>
        <w:pPrChange w:id="1146" w:author="Medeu Ametay" w:date="2025-03-06T02:19:00Z" w16du:dateUtc="2025-03-05T21:19:00Z">
          <w:pPr>
            <w:widowControl/>
            <w:numPr>
              <w:ilvl w:val="1"/>
              <w:numId w:val="36"/>
            </w:numPr>
            <w:tabs>
              <w:tab w:val="num" w:pos="1440"/>
            </w:tabs>
            <w:spacing w:before="100" w:beforeAutospacing="1" w:after="100" w:afterAutospacing="1" w:line="240" w:lineRule="auto"/>
            <w:ind w:left="1440" w:hanging="360"/>
          </w:pPr>
        </w:pPrChange>
      </w:pPr>
      <w:ins w:id="1147" w:author="Medeu Ametay" w:date="2025-03-06T02:15:00Z" w16du:dateUtc="2025-03-05T21:15:00Z">
        <w:r w:rsidRPr="0037089E">
          <w:rPr>
            <w:rFonts w:ascii="Arial" w:hAnsi="Arial" w:cs="Arial"/>
            <w:lang w:eastAsia="ru-RU"/>
            <w:rPrChange w:id="1148" w:author="Medeu Ametay" w:date="2025-03-06T02:16:00Z" w16du:dateUtc="2025-03-05T21:16:00Z">
              <w:rPr>
                <w:sz w:val="24"/>
                <w:szCs w:val="24"/>
                <w:lang w:val="ru-RU" w:eastAsia="ru-RU"/>
              </w:rPr>
            </w:rPrChange>
          </w:rPr>
          <w:t>Description: Identifier for the employee assigned to the auction.</w:t>
        </w:r>
      </w:ins>
    </w:p>
    <w:p w14:paraId="69E14910" w14:textId="77777777" w:rsidR="0037089E" w:rsidRPr="0037089E" w:rsidRDefault="0037089E" w:rsidP="0037089E">
      <w:pPr>
        <w:widowControl/>
        <w:spacing w:line="240" w:lineRule="auto"/>
        <w:rPr>
          <w:ins w:id="1149" w:author="Medeu Ametay" w:date="2025-03-06T02:15:00Z" w16du:dateUtc="2025-03-05T21:15:00Z"/>
          <w:rFonts w:ascii="Arial" w:hAnsi="Arial" w:cs="Arial"/>
          <w:lang w:val="ru-RU" w:eastAsia="ru-RU"/>
          <w:rPrChange w:id="1150" w:author="Medeu Ametay" w:date="2025-03-06T02:16:00Z" w16du:dateUtc="2025-03-05T21:16:00Z">
            <w:rPr>
              <w:ins w:id="1151" w:author="Medeu Ametay" w:date="2025-03-06T02:15:00Z" w16du:dateUtc="2025-03-05T21:15:00Z"/>
              <w:sz w:val="24"/>
              <w:szCs w:val="24"/>
              <w:lang w:val="ru-RU" w:eastAsia="ru-RU"/>
            </w:rPr>
          </w:rPrChange>
        </w:rPr>
      </w:pPr>
      <w:ins w:id="1152" w:author="Medeu Ametay" w:date="2025-03-06T02:15:00Z" w16du:dateUtc="2025-03-05T21:15:00Z">
        <w:r w:rsidRPr="0037089E">
          <w:rPr>
            <w:rFonts w:ascii="Arial" w:hAnsi="Arial" w:cs="Arial"/>
            <w:lang w:val="ru-RU" w:eastAsia="ru-RU"/>
            <w:rPrChange w:id="1153" w:author="Medeu Ametay" w:date="2025-03-06T02:16:00Z" w16du:dateUtc="2025-03-05T21:16:00Z">
              <w:rPr>
                <w:sz w:val="24"/>
                <w:szCs w:val="24"/>
                <w:lang w:val="ru-RU" w:eastAsia="ru-RU"/>
              </w:rPr>
            </w:rPrChange>
          </w:rPr>
          <w:pict w14:anchorId="4BF665BA">
            <v:rect id="_x0000_i1086" style="width:0;height:1.5pt" o:hralign="center" o:hrstd="t" o:hr="t" fillcolor="#a0a0a0" stroked="f"/>
          </w:pict>
        </w:r>
      </w:ins>
    </w:p>
    <w:p w14:paraId="02BCD032" w14:textId="77777777" w:rsidR="0037089E" w:rsidRPr="0037089E" w:rsidRDefault="0037089E" w:rsidP="0037089E">
      <w:pPr>
        <w:widowControl/>
        <w:spacing w:before="100" w:beforeAutospacing="1" w:after="100" w:afterAutospacing="1" w:line="240" w:lineRule="auto"/>
        <w:outlineLvl w:val="2"/>
        <w:rPr>
          <w:ins w:id="1154" w:author="Medeu Ametay" w:date="2025-03-06T02:15:00Z" w16du:dateUtc="2025-03-05T21:15:00Z"/>
          <w:rFonts w:ascii="Arial" w:hAnsi="Arial" w:cs="Arial"/>
          <w:b/>
          <w:bCs/>
          <w:lang w:val="ru-RU" w:eastAsia="ru-RU"/>
          <w:rPrChange w:id="1155" w:author="Medeu Ametay" w:date="2025-03-06T02:16:00Z" w16du:dateUtc="2025-03-05T21:16:00Z">
            <w:rPr>
              <w:ins w:id="1156" w:author="Medeu Ametay" w:date="2025-03-06T02:15:00Z" w16du:dateUtc="2025-03-05T21:15:00Z"/>
              <w:b/>
              <w:bCs/>
              <w:sz w:val="27"/>
              <w:szCs w:val="27"/>
              <w:lang w:val="ru-RU" w:eastAsia="ru-RU"/>
            </w:rPr>
          </w:rPrChange>
        </w:rPr>
        <w:pPrChange w:id="1157" w:author="Medeu Ametay" w:date="2025-03-06T02:15:00Z" w16du:dateUtc="2025-03-05T21:15:00Z">
          <w:pPr>
            <w:widowControl/>
            <w:numPr>
              <w:numId w:val="29"/>
            </w:numPr>
            <w:spacing w:before="100" w:beforeAutospacing="1" w:after="100" w:afterAutospacing="1" w:line="240" w:lineRule="auto"/>
            <w:outlineLvl w:val="2"/>
          </w:pPr>
        </w:pPrChange>
      </w:pPr>
      <w:ins w:id="1158" w:author="Medeu Ametay" w:date="2025-03-06T02:15:00Z" w16du:dateUtc="2025-03-05T21:15:00Z">
        <w:r w:rsidRPr="0037089E">
          <w:rPr>
            <w:rFonts w:ascii="Arial" w:hAnsi="Arial" w:cs="Arial"/>
            <w:b/>
            <w:bCs/>
            <w:lang w:val="ru-RU" w:eastAsia="ru-RU"/>
            <w:rPrChange w:id="1159" w:author="Medeu Ametay" w:date="2025-03-06T02:16:00Z" w16du:dateUtc="2025-03-05T21:16:00Z">
              <w:rPr>
                <w:b/>
                <w:bCs/>
                <w:sz w:val="27"/>
                <w:szCs w:val="27"/>
                <w:lang w:val="ru-RU" w:eastAsia="ru-RU"/>
              </w:rPr>
            </w:rPrChange>
          </w:rPr>
          <w:t xml:space="preserve">9. </w:t>
        </w:r>
        <w:proofErr w:type="spellStart"/>
        <w:r w:rsidRPr="0037089E">
          <w:rPr>
            <w:rFonts w:ascii="Arial" w:hAnsi="Arial" w:cs="Arial"/>
            <w:b/>
            <w:bCs/>
            <w:lang w:val="ru-RU" w:eastAsia="ru-RU"/>
            <w:rPrChange w:id="1160" w:author="Medeu Ametay" w:date="2025-03-06T02:16:00Z" w16du:dateUtc="2025-03-05T21:16:00Z">
              <w:rPr>
                <w:b/>
                <w:bCs/>
                <w:sz w:val="27"/>
                <w:szCs w:val="27"/>
                <w:lang w:val="ru-RU" w:eastAsia="ru-RU"/>
              </w:rPr>
            </w:rPrChange>
          </w:rPr>
          <w:t>Category</w:t>
        </w:r>
        <w:proofErr w:type="spellEnd"/>
      </w:ins>
    </w:p>
    <w:p w14:paraId="208BB86D" w14:textId="77777777" w:rsidR="0037089E" w:rsidRPr="0037089E" w:rsidRDefault="0037089E" w:rsidP="0037089E">
      <w:pPr>
        <w:widowControl/>
        <w:numPr>
          <w:ilvl w:val="0"/>
          <w:numId w:val="37"/>
        </w:numPr>
        <w:spacing w:before="100" w:beforeAutospacing="1" w:after="100" w:afterAutospacing="1" w:line="240" w:lineRule="auto"/>
        <w:rPr>
          <w:ins w:id="1161" w:author="Medeu Ametay" w:date="2025-03-06T02:15:00Z" w16du:dateUtc="2025-03-05T21:15:00Z"/>
          <w:rFonts w:ascii="Arial" w:hAnsi="Arial" w:cs="Arial"/>
          <w:lang w:val="ru-RU" w:eastAsia="ru-RU"/>
          <w:rPrChange w:id="1162" w:author="Medeu Ametay" w:date="2025-03-06T02:16:00Z" w16du:dateUtc="2025-03-05T21:16:00Z">
            <w:rPr>
              <w:ins w:id="1163" w:author="Medeu Ametay" w:date="2025-03-06T02:15:00Z" w16du:dateUtc="2025-03-05T21:15:00Z"/>
              <w:sz w:val="24"/>
              <w:szCs w:val="24"/>
              <w:lang w:val="ru-RU" w:eastAsia="ru-RU"/>
            </w:rPr>
          </w:rPrChange>
        </w:rPr>
      </w:pPr>
      <w:proofErr w:type="spellStart"/>
      <w:ins w:id="1164" w:author="Medeu Ametay" w:date="2025-03-06T02:15:00Z" w16du:dateUtc="2025-03-05T21:15:00Z">
        <w:r w:rsidRPr="0037089E">
          <w:rPr>
            <w:rFonts w:ascii="Arial" w:hAnsi="Arial" w:cs="Arial"/>
            <w:b/>
            <w:bCs/>
            <w:lang w:val="ru-RU" w:eastAsia="ru-RU"/>
            <w:rPrChange w:id="1165" w:author="Medeu Ametay" w:date="2025-03-06T02:16:00Z" w16du:dateUtc="2025-03-05T21:16:00Z">
              <w:rPr>
                <w:b/>
                <w:bCs/>
                <w:sz w:val="24"/>
                <w:szCs w:val="24"/>
                <w:lang w:val="ru-RU" w:eastAsia="ru-RU"/>
              </w:rPr>
            </w:rPrChange>
          </w:rPr>
          <w:t>category_id</w:t>
        </w:r>
        <w:proofErr w:type="spellEnd"/>
      </w:ins>
    </w:p>
    <w:p w14:paraId="2B2EF229" w14:textId="77777777" w:rsidR="0037089E" w:rsidRPr="0037089E" w:rsidRDefault="0037089E" w:rsidP="00A651F7">
      <w:pPr>
        <w:widowControl/>
        <w:numPr>
          <w:ilvl w:val="1"/>
          <w:numId w:val="61"/>
        </w:numPr>
        <w:spacing w:before="100" w:beforeAutospacing="1" w:after="100" w:afterAutospacing="1" w:line="240" w:lineRule="auto"/>
        <w:rPr>
          <w:ins w:id="1166" w:author="Medeu Ametay" w:date="2025-03-06T02:15:00Z" w16du:dateUtc="2025-03-05T21:15:00Z"/>
          <w:rFonts w:ascii="Arial" w:hAnsi="Arial" w:cs="Arial"/>
          <w:lang w:val="ru-RU" w:eastAsia="ru-RU"/>
          <w:rPrChange w:id="1167" w:author="Medeu Ametay" w:date="2025-03-06T02:16:00Z" w16du:dateUtc="2025-03-05T21:16:00Z">
            <w:rPr>
              <w:ins w:id="1168" w:author="Medeu Ametay" w:date="2025-03-06T02:15:00Z" w16du:dateUtc="2025-03-05T21:15:00Z"/>
              <w:sz w:val="24"/>
              <w:szCs w:val="24"/>
              <w:lang w:val="ru-RU" w:eastAsia="ru-RU"/>
            </w:rPr>
          </w:rPrChange>
        </w:rPr>
        <w:pPrChange w:id="1169" w:author="Medeu Ametay" w:date="2025-03-06T02:18:00Z" w16du:dateUtc="2025-03-05T21:18:00Z">
          <w:pPr>
            <w:widowControl/>
            <w:numPr>
              <w:ilvl w:val="1"/>
              <w:numId w:val="37"/>
            </w:numPr>
            <w:tabs>
              <w:tab w:val="num" w:pos="1440"/>
            </w:tabs>
            <w:spacing w:before="100" w:beforeAutospacing="1" w:after="100" w:afterAutospacing="1" w:line="240" w:lineRule="auto"/>
            <w:ind w:left="1440" w:hanging="360"/>
          </w:pPr>
        </w:pPrChange>
      </w:pPr>
      <w:ins w:id="1170" w:author="Medeu Ametay" w:date="2025-03-06T02:15:00Z" w16du:dateUtc="2025-03-05T21:15:00Z">
        <w:r w:rsidRPr="0037089E">
          <w:rPr>
            <w:rFonts w:ascii="Arial" w:hAnsi="Arial" w:cs="Arial"/>
            <w:lang w:val="ru-RU" w:eastAsia="ru-RU"/>
            <w:rPrChange w:id="1171"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1172" w:author="Medeu Ametay" w:date="2025-03-06T02:16:00Z" w16du:dateUtc="2025-03-05T21:16:00Z">
              <w:rPr>
                <w:rFonts w:ascii="Courier New" w:hAnsi="Courier New" w:cs="Courier New"/>
                <w:lang w:val="ru-RU" w:eastAsia="ru-RU"/>
              </w:rPr>
            </w:rPrChange>
          </w:rPr>
          <w:t>SERIAL</w:t>
        </w:r>
      </w:ins>
    </w:p>
    <w:p w14:paraId="430CE117" w14:textId="77777777" w:rsidR="0037089E" w:rsidRPr="0037089E" w:rsidRDefault="0037089E" w:rsidP="00A651F7">
      <w:pPr>
        <w:widowControl/>
        <w:numPr>
          <w:ilvl w:val="1"/>
          <w:numId w:val="61"/>
        </w:numPr>
        <w:spacing w:before="100" w:beforeAutospacing="1" w:after="100" w:afterAutospacing="1" w:line="240" w:lineRule="auto"/>
        <w:rPr>
          <w:ins w:id="1173" w:author="Medeu Ametay" w:date="2025-03-06T02:15:00Z" w16du:dateUtc="2025-03-05T21:15:00Z"/>
          <w:rFonts w:ascii="Arial" w:hAnsi="Arial" w:cs="Arial"/>
          <w:lang w:val="ru-RU" w:eastAsia="ru-RU"/>
          <w:rPrChange w:id="1174" w:author="Medeu Ametay" w:date="2025-03-06T02:16:00Z" w16du:dateUtc="2025-03-05T21:16:00Z">
            <w:rPr>
              <w:ins w:id="1175" w:author="Medeu Ametay" w:date="2025-03-06T02:15:00Z" w16du:dateUtc="2025-03-05T21:15:00Z"/>
              <w:sz w:val="24"/>
              <w:szCs w:val="24"/>
              <w:lang w:val="ru-RU" w:eastAsia="ru-RU"/>
            </w:rPr>
          </w:rPrChange>
        </w:rPr>
        <w:pPrChange w:id="1176" w:author="Medeu Ametay" w:date="2025-03-06T02:18:00Z" w16du:dateUtc="2025-03-05T21:18:00Z">
          <w:pPr>
            <w:widowControl/>
            <w:numPr>
              <w:ilvl w:val="1"/>
              <w:numId w:val="37"/>
            </w:numPr>
            <w:tabs>
              <w:tab w:val="num" w:pos="1440"/>
            </w:tabs>
            <w:spacing w:before="100" w:beforeAutospacing="1" w:after="100" w:afterAutospacing="1" w:line="240" w:lineRule="auto"/>
            <w:ind w:left="1440" w:hanging="360"/>
          </w:pPr>
        </w:pPrChange>
      </w:pPr>
      <w:ins w:id="1177" w:author="Medeu Ametay" w:date="2025-03-06T02:15:00Z" w16du:dateUtc="2025-03-05T21:15:00Z">
        <w:r w:rsidRPr="0037089E">
          <w:rPr>
            <w:rFonts w:ascii="Arial" w:hAnsi="Arial" w:cs="Arial"/>
            <w:lang w:val="ru-RU" w:eastAsia="ru-RU"/>
            <w:rPrChange w:id="1178" w:author="Medeu Ametay" w:date="2025-03-06T02:16:00Z" w16du:dateUtc="2025-03-05T21:16:00Z">
              <w:rPr>
                <w:sz w:val="24"/>
                <w:szCs w:val="24"/>
                <w:lang w:val="ru-RU" w:eastAsia="ru-RU"/>
              </w:rPr>
            </w:rPrChange>
          </w:rPr>
          <w:t xml:space="preserve">Properties: </w:t>
        </w:r>
        <w:proofErr w:type="spellStart"/>
        <w:r w:rsidRPr="0037089E">
          <w:rPr>
            <w:rFonts w:ascii="Arial" w:hAnsi="Arial" w:cs="Arial"/>
            <w:lang w:val="ru-RU" w:eastAsia="ru-RU"/>
            <w:rPrChange w:id="1179" w:author="Medeu Ametay" w:date="2025-03-06T02:16:00Z" w16du:dateUtc="2025-03-05T21:16:00Z">
              <w:rPr>
                <w:sz w:val="24"/>
                <w:szCs w:val="24"/>
                <w:lang w:val="ru-RU" w:eastAsia="ru-RU"/>
              </w:rPr>
            </w:rPrChange>
          </w:rPr>
          <w:t>Primary</w:t>
        </w:r>
        <w:proofErr w:type="spellEnd"/>
        <w:r w:rsidRPr="0037089E">
          <w:rPr>
            <w:rFonts w:ascii="Arial" w:hAnsi="Arial" w:cs="Arial"/>
            <w:lang w:val="ru-RU" w:eastAsia="ru-RU"/>
            <w:rPrChange w:id="1180" w:author="Medeu Ametay" w:date="2025-03-06T02:16:00Z" w16du:dateUtc="2025-03-05T21:16:00Z">
              <w:rPr>
                <w:sz w:val="24"/>
                <w:szCs w:val="24"/>
                <w:lang w:val="ru-RU" w:eastAsia="ru-RU"/>
              </w:rPr>
            </w:rPrChange>
          </w:rPr>
          <w:t xml:space="preserve"> Key</w:t>
        </w:r>
      </w:ins>
    </w:p>
    <w:p w14:paraId="60241329" w14:textId="77777777" w:rsidR="0037089E" w:rsidRPr="0037089E" w:rsidRDefault="0037089E" w:rsidP="00A651F7">
      <w:pPr>
        <w:widowControl/>
        <w:numPr>
          <w:ilvl w:val="1"/>
          <w:numId w:val="61"/>
        </w:numPr>
        <w:spacing w:before="100" w:beforeAutospacing="1" w:after="100" w:afterAutospacing="1" w:line="240" w:lineRule="auto"/>
        <w:rPr>
          <w:ins w:id="1181" w:author="Medeu Ametay" w:date="2025-03-06T02:15:00Z" w16du:dateUtc="2025-03-05T21:15:00Z"/>
          <w:rFonts w:ascii="Arial" w:hAnsi="Arial" w:cs="Arial"/>
          <w:lang w:eastAsia="ru-RU"/>
          <w:rPrChange w:id="1182" w:author="Medeu Ametay" w:date="2025-03-06T02:16:00Z" w16du:dateUtc="2025-03-05T21:16:00Z">
            <w:rPr>
              <w:ins w:id="1183" w:author="Medeu Ametay" w:date="2025-03-06T02:15:00Z" w16du:dateUtc="2025-03-05T21:15:00Z"/>
              <w:sz w:val="24"/>
              <w:szCs w:val="24"/>
              <w:lang w:val="ru-RU" w:eastAsia="ru-RU"/>
            </w:rPr>
          </w:rPrChange>
        </w:rPr>
        <w:pPrChange w:id="1184" w:author="Medeu Ametay" w:date="2025-03-06T02:18:00Z" w16du:dateUtc="2025-03-05T21:18:00Z">
          <w:pPr>
            <w:widowControl/>
            <w:numPr>
              <w:ilvl w:val="1"/>
              <w:numId w:val="37"/>
            </w:numPr>
            <w:tabs>
              <w:tab w:val="num" w:pos="1440"/>
            </w:tabs>
            <w:spacing w:before="100" w:beforeAutospacing="1" w:after="100" w:afterAutospacing="1" w:line="240" w:lineRule="auto"/>
            <w:ind w:left="1440" w:hanging="360"/>
          </w:pPr>
        </w:pPrChange>
      </w:pPr>
      <w:ins w:id="1185" w:author="Medeu Ametay" w:date="2025-03-06T02:15:00Z" w16du:dateUtc="2025-03-05T21:15:00Z">
        <w:r w:rsidRPr="0037089E">
          <w:rPr>
            <w:rFonts w:ascii="Arial" w:hAnsi="Arial" w:cs="Arial"/>
            <w:lang w:eastAsia="ru-RU"/>
            <w:rPrChange w:id="1186" w:author="Medeu Ametay" w:date="2025-03-06T02:16:00Z" w16du:dateUtc="2025-03-05T21:16:00Z">
              <w:rPr>
                <w:sz w:val="24"/>
                <w:szCs w:val="24"/>
                <w:lang w:val="ru-RU" w:eastAsia="ru-RU"/>
              </w:rPr>
            </w:rPrChange>
          </w:rPr>
          <w:t>Description: Unique identifier for each category.</w:t>
        </w:r>
      </w:ins>
    </w:p>
    <w:p w14:paraId="62FFE3A2" w14:textId="77777777" w:rsidR="0037089E" w:rsidRPr="0037089E" w:rsidRDefault="0037089E" w:rsidP="0037089E">
      <w:pPr>
        <w:widowControl/>
        <w:numPr>
          <w:ilvl w:val="0"/>
          <w:numId w:val="37"/>
        </w:numPr>
        <w:spacing w:before="100" w:beforeAutospacing="1" w:after="100" w:afterAutospacing="1" w:line="240" w:lineRule="auto"/>
        <w:rPr>
          <w:ins w:id="1187" w:author="Medeu Ametay" w:date="2025-03-06T02:15:00Z" w16du:dateUtc="2025-03-05T21:15:00Z"/>
          <w:rFonts w:ascii="Arial" w:hAnsi="Arial" w:cs="Arial"/>
          <w:lang w:val="ru-RU" w:eastAsia="ru-RU"/>
          <w:rPrChange w:id="1188" w:author="Medeu Ametay" w:date="2025-03-06T02:16:00Z" w16du:dateUtc="2025-03-05T21:16:00Z">
            <w:rPr>
              <w:ins w:id="1189" w:author="Medeu Ametay" w:date="2025-03-06T02:15:00Z" w16du:dateUtc="2025-03-05T21:15:00Z"/>
              <w:sz w:val="24"/>
              <w:szCs w:val="24"/>
              <w:lang w:val="ru-RU" w:eastAsia="ru-RU"/>
            </w:rPr>
          </w:rPrChange>
        </w:rPr>
      </w:pPr>
      <w:proofErr w:type="spellStart"/>
      <w:ins w:id="1190" w:author="Medeu Ametay" w:date="2025-03-06T02:15:00Z" w16du:dateUtc="2025-03-05T21:15:00Z">
        <w:r w:rsidRPr="0037089E">
          <w:rPr>
            <w:rFonts w:ascii="Arial" w:hAnsi="Arial" w:cs="Arial"/>
            <w:b/>
            <w:bCs/>
            <w:lang w:val="ru-RU" w:eastAsia="ru-RU"/>
            <w:rPrChange w:id="1191" w:author="Medeu Ametay" w:date="2025-03-06T02:16:00Z" w16du:dateUtc="2025-03-05T21:16:00Z">
              <w:rPr>
                <w:b/>
                <w:bCs/>
                <w:sz w:val="24"/>
                <w:szCs w:val="24"/>
                <w:lang w:val="ru-RU" w:eastAsia="ru-RU"/>
              </w:rPr>
            </w:rPrChange>
          </w:rPr>
          <w:t>category_name</w:t>
        </w:r>
        <w:proofErr w:type="spellEnd"/>
      </w:ins>
    </w:p>
    <w:p w14:paraId="0DCCB298" w14:textId="77777777" w:rsidR="0037089E" w:rsidRPr="0037089E" w:rsidRDefault="0037089E" w:rsidP="00A651F7">
      <w:pPr>
        <w:widowControl/>
        <w:numPr>
          <w:ilvl w:val="1"/>
          <w:numId w:val="60"/>
        </w:numPr>
        <w:spacing w:before="100" w:beforeAutospacing="1" w:after="100" w:afterAutospacing="1" w:line="240" w:lineRule="auto"/>
        <w:rPr>
          <w:ins w:id="1192" w:author="Medeu Ametay" w:date="2025-03-06T02:15:00Z" w16du:dateUtc="2025-03-05T21:15:00Z"/>
          <w:rFonts w:ascii="Arial" w:hAnsi="Arial" w:cs="Arial"/>
          <w:lang w:val="ru-RU" w:eastAsia="ru-RU"/>
          <w:rPrChange w:id="1193" w:author="Medeu Ametay" w:date="2025-03-06T02:16:00Z" w16du:dateUtc="2025-03-05T21:16:00Z">
            <w:rPr>
              <w:ins w:id="1194" w:author="Medeu Ametay" w:date="2025-03-06T02:15:00Z" w16du:dateUtc="2025-03-05T21:15:00Z"/>
              <w:sz w:val="24"/>
              <w:szCs w:val="24"/>
              <w:lang w:val="ru-RU" w:eastAsia="ru-RU"/>
            </w:rPr>
          </w:rPrChange>
        </w:rPr>
        <w:pPrChange w:id="1195" w:author="Medeu Ametay" w:date="2025-03-06T02:18:00Z" w16du:dateUtc="2025-03-05T21:18:00Z">
          <w:pPr>
            <w:widowControl/>
            <w:numPr>
              <w:ilvl w:val="1"/>
              <w:numId w:val="37"/>
            </w:numPr>
            <w:tabs>
              <w:tab w:val="num" w:pos="1440"/>
            </w:tabs>
            <w:spacing w:before="100" w:beforeAutospacing="1" w:after="100" w:afterAutospacing="1" w:line="240" w:lineRule="auto"/>
            <w:ind w:left="1440" w:hanging="360"/>
          </w:pPr>
        </w:pPrChange>
      </w:pPr>
      <w:ins w:id="1196" w:author="Medeu Ametay" w:date="2025-03-06T02:15:00Z" w16du:dateUtc="2025-03-05T21:15:00Z">
        <w:r w:rsidRPr="0037089E">
          <w:rPr>
            <w:rFonts w:ascii="Arial" w:hAnsi="Arial" w:cs="Arial"/>
            <w:lang w:val="ru-RU" w:eastAsia="ru-RU"/>
            <w:rPrChange w:id="1197" w:author="Medeu Ametay" w:date="2025-03-06T02:16:00Z" w16du:dateUtc="2025-03-05T21:16:00Z">
              <w:rPr>
                <w:sz w:val="24"/>
                <w:szCs w:val="24"/>
                <w:lang w:val="ru-RU" w:eastAsia="ru-RU"/>
              </w:rPr>
            </w:rPrChange>
          </w:rPr>
          <w:t xml:space="preserve">Data Type: </w:t>
        </w:r>
        <w:proofErr w:type="gramStart"/>
        <w:r w:rsidRPr="0037089E">
          <w:rPr>
            <w:rFonts w:ascii="Arial" w:hAnsi="Arial" w:cs="Arial"/>
            <w:lang w:val="ru-RU" w:eastAsia="ru-RU"/>
            <w:rPrChange w:id="1198" w:author="Medeu Ametay" w:date="2025-03-06T02:16:00Z" w16du:dateUtc="2025-03-05T21:16:00Z">
              <w:rPr>
                <w:rFonts w:ascii="Courier New" w:hAnsi="Courier New" w:cs="Courier New"/>
                <w:lang w:val="ru-RU" w:eastAsia="ru-RU"/>
              </w:rPr>
            </w:rPrChange>
          </w:rPr>
          <w:t>VARCHAR(</w:t>
        </w:r>
        <w:proofErr w:type="gramEnd"/>
        <w:r w:rsidRPr="0037089E">
          <w:rPr>
            <w:rFonts w:ascii="Arial" w:hAnsi="Arial" w:cs="Arial"/>
            <w:lang w:val="ru-RU" w:eastAsia="ru-RU"/>
            <w:rPrChange w:id="1199" w:author="Medeu Ametay" w:date="2025-03-06T02:16:00Z" w16du:dateUtc="2025-03-05T21:16:00Z">
              <w:rPr>
                <w:rFonts w:ascii="Courier New" w:hAnsi="Courier New" w:cs="Courier New"/>
                <w:lang w:val="ru-RU" w:eastAsia="ru-RU"/>
              </w:rPr>
            </w:rPrChange>
          </w:rPr>
          <w:t>50)</w:t>
        </w:r>
      </w:ins>
    </w:p>
    <w:p w14:paraId="00EC248C" w14:textId="77777777" w:rsidR="0037089E" w:rsidRPr="0037089E" w:rsidRDefault="0037089E" w:rsidP="00A651F7">
      <w:pPr>
        <w:widowControl/>
        <w:numPr>
          <w:ilvl w:val="1"/>
          <w:numId w:val="60"/>
        </w:numPr>
        <w:spacing w:before="100" w:beforeAutospacing="1" w:after="100" w:afterAutospacing="1" w:line="240" w:lineRule="auto"/>
        <w:rPr>
          <w:ins w:id="1200" w:author="Medeu Ametay" w:date="2025-03-06T02:15:00Z" w16du:dateUtc="2025-03-05T21:15:00Z"/>
          <w:rFonts w:ascii="Arial" w:hAnsi="Arial" w:cs="Arial"/>
          <w:lang w:val="ru-RU" w:eastAsia="ru-RU"/>
          <w:rPrChange w:id="1201" w:author="Medeu Ametay" w:date="2025-03-06T02:16:00Z" w16du:dateUtc="2025-03-05T21:16:00Z">
            <w:rPr>
              <w:ins w:id="1202" w:author="Medeu Ametay" w:date="2025-03-06T02:15:00Z" w16du:dateUtc="2025-03-05T21:15:00Z"/>
              <w:sz w:val="24"/>
              <w:szCs w:val="24"/>
              <w:lang w:val="ru-RU" w:eastAsia="ru-RU"/>
            </w:rPr>
          </w:rPrChange>
        </w:rPr>
        <w:pPrChange w:id="1203" w:author="Medeu Ametay" w:date="2025-03-06T02:18:00Z" w16du:dateUtc="2025-03-05T21:18:00Z">
          <w:pPr>
            <w:widowControl/>
            <w:numPr>
              <w:ilvl w:val="1"/>
              <w:numId w:val="37"/>
            </w:numPr>
            <w:tabs>
              <w:tab w:val="num" w:pos="1440"/>
            </w:tabs>
            <w:spacing w:before="100" w:beforeAutospacing="1" w:after="100" w:afterAutospacing="1" w:line="240" w:lineRule="auto"/>
            <w:ind w:left="1440" w:hanging="360"/>
          </w:pPr>
        </w:pPrChange>
      </w:pPr>
      <w:ins w:id="1204" w:author="Medeu Ametay" w:date="2025-03-06T02:15:00Z" w16du:dateUtc="2025-03-05T21:15:00Z">
        <w:r w:rsidRPr="0037089E">
          <w:rPr>
            <w:rFonts w:ascii="Arial" w:hAnsi="Arial" w:cs="Arial"/>
            <w:lang w:val="ru-RU" w:eastAsia="ru-RU"/>
            <w:rPrChange w:id="1205" w:author="Medeu Ametay" w:date="2025-03-06T02:16:00Z" w16du:dateUtc="2025-03-05T21:16:00Z">
              <w:rPr>
                <w:sz w:val="24"/>
                <w:szCs w:val="24"/>
                <w:lang w:val="ru-RU" w:eastAsia="ru-RU"/>
              </w:rPr>
            </w:rPrChange>
          </w:rPr>
          <w:t>Properties: NOT NULL, UNIQUE</w:t>
        </w:r>
      </w:ins>
    </w:p>
    <w:p w14:paraId="7E42D297" w14:textId="77777777" w:rsidR="0037089E" w:rsidRPr="0037089E" w:rsidRDefault="0037089E" w:rsidP="00A651F7">
      <w:pPr>
        <w:widowControl/>
        <w:numPr>
          <w:ilvl w:val="1"/>
          <w:numId w:val="60"/>
        </w:numPr>
        <w:spacing w:before="100" w:beforeAutospacing="1" w:after="100" w:afterAutospacing="1" w:line="240" w:lineRule="auto"/>
        <w:rPr>
          <w:ins w:id="1206" w:author="Medeu Ametay" w:date="2025-03-06T02:15:00Z" w16du:dateUtc="2025-03-05T21:15:00Z"/>
          <w:rFonts w:ascii="Arial" w:hAnsi="Arial" w:cs="Arial"/>
          <w:lang w:eastAsia="ru-RU"/>
          <w:rPrChange w:id="1207" w:author="Medeu Ametay" w:date="2025-03-06T02:16:00Z" w16du:dateUtc="2025-03-05T21:16:00Z">
            <w:rPr>
              <w:ins w:id="1208" w:author="Medeu Ametay" w:date="2025-03-06T02:15:00Z" w16du:dateUtc="2025-03-05T21:15:00Z"/>
              <w:sz w:val="24"/>
              <w:szCs w:val="24"/>
              <w:lang w:val="ru-RU" w:eastAsia="ru-RU"/>
            </w:rPr>
          </w:rPrChange>
        </w:rPr>
        <w:pPrChange w:id="1209" w:author="Medeu Ametay" w:date="2025-03-06T02:18:00Z" w16du:dateUtc="2025-03-05T21:18:00Z">
          <w:pPr>
            <w:widowControl/>
            <w:numPr>
              <w:ilvl w:val="1"/>
              <w:numId w:val="37"/>
            </w:numPr>
            <w:tabs>
              <w:tab w:val="num" w:pos="1440"/>
            </w:tabs>
            <w:spacing w:before="100" w:beforeAutospacing="1" w:after="100" w:afterAutospacing="1" w:line="240" w:lineRule="auto"/>
            <w:ind w:left="1440" w:hanging="360"/>
          </w:pPr>
        </w:pPrChange>
      </w:pPr>
      <w:ins w:id="1210" w:author="Medeu Ametay" w:date="2025-03-06T02:15:00Z" w16du:dateUtc="2025-03-05T21:15:00Z">
        <w:r w:rsidRPr="0037089E">
          <w:rPr>
            <w:rFonts w:ascii="Arial" w:hAnsi="Arial" w:cs="Arial"/>
            <w:lang w:eastAsia="ru-RU"/>
            <w:rPrChange w:id="1211" w:author="Medeu Ametay" w:date="2025-03-06T02:16:00Z" w16du:dateUtc="2025-03-05T21:16:00Z">
              <w:rPr>
                <w:sz w:val="24"/>
                <w:szCs w:val="24"/>
                <w:lang w:val="ru-RU" w:eastAsia="ru-RU"/>
              </w:rPr>
            </w:rPrChange>
          </w:rPr>
          <w:t>Description: Name of the category (e.g., Antique, Artwork).</w:t>
        </w:r>
      </w:ins>
    </w:p>
    <w:p w14:paraId="6495F2D9" w14:textId="77777777" w:rsidR="0037089E" w:rsidRPr="0037089E" w:rsidRDefault="0037089E" w:rsidP="0037089E">
      <w:pPr>
        <w:widowControl/>
        <w:numPr>
          <w:ilvl w:val="0"/>
          <w:numId w:val="37"/>
        </w:numPr>
        <w:spacing w:before="100" w:beforeAutospacing="1" w:after="100" w:afterAutospacing="1" w:line="240" w:lineRule="auto"/>
        <w:rPr>
          <w:ins w:id="1212" w:author="Medeu Ametay" w:date="2025-03-06T02:15:00Z" w16du:dateUtc="2025-03-05T21:15:00Z"/>
          <w:rFonts w:ascii="Arial" w:hAnsi="Arial" w:cs="Arial"/>
          <w:lang w:val="ru-RU" w:eastAsia="ru-RU"/>
          <w:rPrChange w:id="1213" w:author="Medeu Ametay" w:date="2025-03-06T02:16:00Z" w16du:dateUtc="2025-03-05T21:16:00Z">
            <w:rPr>
              <w:ins w:id="1214" w:author="Medeu Ametay" w:date="2025-03-06T02:15:00Z" w16du:dateUtc="2025-03-05T21:15:00Z"/>
              <w:sz w:val="24"/>
              <w:szCs w:val="24"/>
              <w:lang w:val="ru-RU" w:eastAsia="ru-RU"/>
            </w:rPr>
          </w:rPrChange>
        </w:rPr>
      </w:pPr>
      <w:proofErr w:type="spellStart"/>
      <w:ins w:id="1215" w:author="Medeu Ametay" w:date="2025-03-06T02:15:00Z" w16du:dateUtc="2025-03-05T21:15:00Z">
        <w:r w:rsidRPr="0037089E">
          <w:rPr>
            <w:rFonts w:ascii="Arial" w:hAnsi="Arial" w:cs="Arial"/>
            <w:b/>
            <w:bCs/>
            <w:lang w:val="ru-RU" w:eastAsia="ru-RU"/>
            <w:rPrChange w:id="1216" w:author="Medeu Ametay" w:date="2025-03-06T02:16:00Z" w16du:dateUtc="2025-03-05T21:16:00Z">
              <w:rPr>
                <w:b/>
                <w:bCs/>
                <w:sz w:val="24"/>
                <w:szCs w:val="24"/>
                <w:lang w:val="ru-RU" w:eastAsia="ru-RU"/>
              </w:rPr>
            </w:rPrChange>
          </w:rPr>
          <w:t>category_description</w:t>
        </w:r>
        <w:proofErr w:type="spellEnd"/>
      </w:ins>
    </w:p>
    <w:p w14:paraId="67926E48" w14:textId="77777777" w:rsidR="0037089E" w:rsidRPr="0037089E" w:rsidRDefault="0037089E" w:rsidP="00A651F7">
      <w:pPr>
        <w:widowControl/>
        <w:numPr>
          <w:ilvl w:val="1"/>
          <w:numId w:val="59"/>
        </w:numPr>
        <w:spacing w:before="100" w:beforeAutospacing="1" w:after="100" w:afterAutospacing="1" w:line="240" w:lineRule="auto"/>
        <w:rPr>
          <w:ins w:id="1217" w:author="Medeu Ametay" w:date="2025-03-06T02:15:00Z" w16du:dateUtc="2025-03-05T21:15:00Z"/>
          <w:rFonts w:ascii="Arial" w:hAnsi="Arial" w:cs="Arial"/>
          <w:lang w:val="ru-RU" w:eastAsia="ru-RU"/>
          <w:rPrChange w:id="1218" w:author="Medeu Ametay" w:date="2025-03-06T02:16:00Z" w16du:dateUtc="2025-03-05T21:16:00Z">
            <w:rPr>
              <w:ins w:id="1219" w:author="Medeu Ametay" w:date="2025-03-06T02:15:00Z" w16du:dateUtc="2025-03-05T21:15:00Z"/>
              <w:sz w:val="24"/>
              <w:szCs w:val="24"/>
              <w:lang w:val="ru-RU" w:eastAsia="ru-RU"/>
            </w:rPr>
          </w:rPrChange>
        </w:rPr>
        <w:pPrChange w:id="1220" w:author="Medeu Ametay" w:date="2025-03-06T02:18:00Z" w16du:dateUtc="2025-03-05T21:18:00Z">
          <w:pPr>
            <w:widowControl/>
            <w:numPr>
              <w:ilvl w:val="1"/>
              <w:numId w:val="37"/>
            </w:numPr>
            <w:tabs>
              <w:tab w:val="num" w:pos="1440"/>
            </w:tabs>
            <w:spacing w:before="100" w:beforeAutospacing="1" w:after="100" w:afterAutospacing="1" w:line="240" w:lineRule="auto"/>
            <w:ind w:left="1440" w:hanging="360"/>
          </w:pPr>
        </w:pPrChange>
      </w:pPr>
      <w:ins w:id="1221" w:author="Medeu Ametay" w:date="2025-03-06T02:15:00Z" w16du:dateUtc="2025-03-05T21:15:00Z">
        <w:r w:rsidRPr="0037089E">
          <w:rPr>
            <w:rFonts w:ascii="Arial" w:hAnsi="Arial" w:cs="Arial"/>
            <w:lang w:val="ru-RU" w:eastAsia="ru-RU"/>
            <w:rPrChange w:id="1222"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1223" w:author="Medeu Ametay" w:date="2025-03-06T02:16:00Z" w16du:dateUtc="2025-03-05T21:16:00Z">
              <w:rPr>
                <w:rFonts w:ascii="Courier New" w:hAnsi="Courier New" w:cs="Courier New"/>
                <w:lang w:val="ru-RU" w:eastAsia="ru-RU"/>
              </w:rPr>
            </w:rPrChange>
          </w:rPr>
          <w:t>TEXT</w:t>
        </w:r>
      </w:ins>
    </w:p>
    <w:p w14:paraId="779DBF3B" w14:textId="77777777" w:rsidR="0037089E" w:rsidRPr="0037089E" w:rsidRDefault="0037089E" w:rsidP="00A651F7">
      <w:pPr>
        <w:widowControl/>
        <w:numPr>
          <w:ilvl w:val="1"/>
          <w:numId w:val="59"/>
        </w:numPr>
        <w:spacing w:before="100" w:beforeAutospacing="1" w:after="100" w:afterAutospacing="1" w:line="240" w:lineRule="auto"/>
        <w:rPr>
          <w:ins w:id="1224" w:author="Medeu Ametay" w:date="2025-03-06T02:15:00Z" w16du:dateUtc="2025-03-05T21:15:00Z"/>
          <w:rFonts w:ascii="Arial" w:hAnsi="Arial" w:cs="Arial"/>
          <w:lang w:val="ru-RU" w:eastAsia="ru-RU"/>
          <w:rPrChange w:id="1225" w:author="Medeu Ametay" w:date="2025-03-06T02:16:00Z" w16du:dateUtc="2025-03-05T21:16:00Z">
            <w:rPr>
              <w:ins w:id="1226" w:author="Medeu Ametay" w:date="2025-03-06T02:15:00Z" w16du:dateUtc="2025-03-05T21:15:00Z"/>
              <w:sz w:val="24"/>
              <w:szCs w:val="24"/>
              <w:lang w:val="ru-RU" w:eastAsia="ru-RU"/>
            </w:rPr>
          </w:rPrChange>
        </w:rPr>
        <w:pPrChange w:id="1227" w:author="Medeu Ametay" w:date="2025-03-06T02:18:00Z" w16du:dateUtc="2025-03-05T21:18:00Z">
          <w:pPr>
            <w:widowControl/>
            <w:numPr>
              <w:ilvl w:val="1"/>
              <w:numId w:val="37"/>
            </w:numPr>
            <w:tabs>
              <w:tab w:val="num" w:pos="1440"/>
            </w:tabs>
            <w:spacing w:before="100" w:beforeAutospacing="1" w:after="100" w:afterAutospacing="1" w:line="240" w:lineRule="auto"/>
            <w:ind w:left="1440" w:hanging="360"/>
          </w:pPr>
        </w:pPrChange>
      </w:pPr>
      <w:ins w:id="1228" w:author="Medeu Ametay" w:date="2025-03-06T02:15:00Z" w16du:dateUtc="2025-03-05T21:15:00Z">
        <w:r w:rsidRPr="0037089E">
          <w:rPr>
            <w:rFonts w:ascii="Arial" w:hAnsi="Arial" w:cs="Arial"/>
            <w:lang w:val="ru-RU" w:eastAsia="ru-RU"/>
            <w:rPrChange w:id="1229" w:author="Medeu Ametay" w:date="2025-03-06T02:16:00Z" w16du:dateUtc="2025-03-05T21:16:00Z">
              <w:rPr>
                <w:sz w:val="24"/>
                <w:szCs w:val="24"/>
                <w:lang w:val="ru-RU" w:eastAsia="ru-RU"/>
              </w:rPr>
            </w:rPrChange>
          </w:rPr>
          <w:t>Properties: (</w:t>
        </w:r>
        <w:proofErr w:type="spellStart"/>
        <w:r w:rsidRPr="0037089E">
          <w:rPr>
            <w:rFonts w:ascii="Arial" w:hAnsi="Arial" w:cs="Arial"/>
            <w:lang w:val="ru-RU" w:eastAsia="ru-RU"/>
            <w:rPrChange w:id="1230" w:author="Medeu Ametay" w:date="2025-03-06T02:16:00Z" w16du:dateUtc="2025-03-05T21:16:00Z">
              <w:rPr>
                <w:sz w:val="24"/>
                <w:szCs w:val="24"/>
                <w:lang w:val="ru-RU" w:eastAsia="ru-RU"/>
              </w:rPr>
            </w:rPrChange>
          </w:rPr>
          <w:t>Optional</w:t>
        </w:r>
        <w:proofErr w:type="spellEnd"/>
        <w:r w:rsidRPr="0037089E">
          <w:rPr>
            <w:rFonts w:ascii="Arial" w:hAnsi="Arial" w:cs="Arial"/>
            <w:lang w:val="ru-RU" w:eastAsia="ru-RU"/>
            <w:rPrChange w:id="1231" w:author="Medeu Ametay" w:date="2025-03-06T02:16:00Z" w16du:dateUtc="2025-03-05T21:16:00Z">
              <w:rPr>
                <w:sz w:val="24"/>
                <w:szCs w:val="24"/>
                <w:lang w:val="ru-RU" w:eastAsia="ru-RU"/>
              </w:rPr>
            </w:rPrChange>
          </w:rPr>
          <w:t>)</w:t>
        </w:r>
      </w:ins>
    </w:p>
    <w:p w14:paraId="79BE3D08" w14:textId="77777777" w:rsidR="0037089E" w:rsidRPr="0037089E" w:rsidRDefault="0037089E" w:rsidP="00A651F7">
      <w:pPr>
        <w:widowControl/>
        <w:numPr>
          <w:ilvl w:val="1"/>
          <w:numId w:val="59"/>
        </w:numPr>
        <w:spacing w:before="100" w:beforeAutospacing="1" w:after="100" w:afterAutospacing="1" w:line="240" w:lineRule="auto"/>
        <w:rPr>
          <w:ins w:id="1232" w:author="Medeu Ametay" w:date="2025-03-06T02:15:00Z" w16du:dateUtc="2025-03-05T21:15:00Z"/>
          <w:rFonts w:ascii="Arial" w:hAnsi="Arial" w:cs="Arial"/>
          <w:lang w:eastAsia="ru-RU"/>
          <w:rPrChange w:id="1233" w:author="Medeu Ametay" w:date="2025-03-06T02:16:00Z" w16du:dateUtc="2025-03-05T21:16:00Z">
            <w:rPr>
              <w:ins w:id="1234" w:author="Medeu Ametay" w:date="2025-03-06T02:15:00Z" w16du:dateUtc="2025-03-05T21:15:00Z"/>
              <w:sz w:val="24"/>
              <w:szCs w:val="24"/>
              <w:lang w:val="ru-RU" w:eastAsia="ru-RU"/>
            </w:rPr>
          </w:rPrChange>
        </w:rPr>
        <w:pPrChange w:id="1235" w:author="Medeu Ametay" w:date="2025-03-06T02:18:00Z" w16du:dateUtc="2025-03-05T21:18:00Z">
          <w:pPr>
            <w:widowControl/>
            <w:numPr>
              <w:ilvl w:val="1"/>
              <w:numId w:val="37"/>
            </w:numPr>
            <w:tabs>
              <w:tab w:val="num" w:pos="1440"/>
            </w:tabs>
            <w:spacing w:before="100" w:beforeAutospacing="1" w:after="100" w:afterAutospacing="1" w:line="240" w:lineRule="auto"/>
            <w:ind w:left="1440" w:hanging="360"/>
          </w:pPr>
        </w:pPrChange>
      </w:pPr>
      <w:ins w:id="1236" w:author="Medeu Ametay" w:date="2025-03-06T02:15:00Z" w16du:dateUtc="2025-03-05T21:15:00Z">
        <w:r w:rsidRPr="0037089E">
          <w:rPr>
            <w:rFonts w:ascii="Arial" w:hAnsi="Arial" w:cs="Arial"/>
            <w:lang w:eastAsia="ru-RU"/>
            <w:rPrChange w:id="1237" w:author="Medeu Ametay" w:date="2025-03-06T02:16:00Z" w16du:dateUtc="2025-03-05T21:16:00Z">
              <w:rPr>
                <w:sz w:val="24"/>
                <w:szCs w:val="24"/>
                <w:lang w:val="ru-RU" w:eastAsia="ru-RU"/>
              </w:rPr>
            </w:rPrChange>
          </w:rPr>
          <w:t>Description: Description of the category.</w:t>
        </w:r>
      </w:ins>
    </w:p>
    <w:p w14:paraId="12384CD4" w14:textId="77777777" w:rsidR="0037089E" w:rsidRPr="0037089E" w:rsidRDefault="0037089E" w:rsidP="0037089E">
      <w:pPr>
        <w:widowControl/>
        <w:spacing w:line="240" w:lineRule="auto"/>
        <w:rPr>
          <w:ins w:id="1238" w:author="Medeu Ametay" w:date="2025-03-06T02:15:00Z" w16du:dateUtc="2025-03-05T21:15:00Z"/>
          <w:rFonts w:ascii="Arial" w:hAnsi="Arial" w:cs="Arial"/>
          <w:lang w:val="ru-RU" w:eastAsia="ru-RU"/>
          <w:rPrChange w:id="1239" w:author="Medeu Ametay" w:date="2025-03-06T02:16:00Z" w16du:dateUtc="2025-03-05T21:16:00Z">
            <w:rPr>
              <w:ins w:id="1240" w:author="Medeu Ametay" w:date="2025-03-06T02:15:00Z" w16du:dateUtc="2025-03-05T21:15:00Z"/>
              <w:sz w:val="24"/>
              <w:szCs w:val="24"/>
              <w:lang w:val="ru-RU" w:eastAsia="ru-RU"/>
            </w:rPr>
          </w:rPrChange>
        </w:rPr>
      </w:pPr>
      <w:ins w:id="1241" w:author="Medeu Ametay" w:date="2025-03-06T02:15:00Z" w16du:dateUtc="2025-03-05T21:15:00Z">
        <w:r w:rsidRPr="0037089E">
          <w:rPr>
            <w:rFonts w:ascii="Arial" w:hAnsi="Arial" w:cs="Arial"/>
            <w:lang w:val="ru-RU" w:eastAsia="ru-RU"/>
            <w:rPrChange w:id="1242" w:author="Medeu Ametay" w:date="2025-03-06T02:16:00Z" w16du:dateUtc="2025-03-05T21:16:00Z">
              <w:rPr>
                <w:sz w:val="24"/>
                <w:szCs w:val="24"/>
                <w:lang w:val="ru-RU" w:eastAsia="ru-RU"/>
              </w:rPr>
            </w:rPrChange>
          </w:rPr>
          <w:pict w14:anchorId="46A96131">
            <v:rect id="_x0000_i1087" style="width:0;height:1.5pt" o:hralign="center" o:hrstd="t" o:hr="t" fillcolor="#a0a0a0" stroked="f"/>
          </w:pict>
        </w:r>
      </w:ins>
    </w:p>
    <w:p w14:paraId="14E80A4E" w14:textId="77777777" w:rsidR="0037089E" w:rsidRPr="0037089E" w:rsidRDefault="0037089E" w:rsidP="0037089E">
      <w:pPr>
        <w:widowControl/>
        <w:spacing w:before="100" w:beforeAutospacing="1" w:after="100" w:afterAutospacing="1" w:line="240" w:lineRule="auto"/>
        <w:outlineLvl w:val="2"/>
        <w:rPr>
          <w:ins w:id="1243" w:author="Medeu Ametay" w:date="2025-03-06T02:15:00Z" w16du:dateUtc="2025-03-05T21:15:00Z"/>
          <w:rFonts w:ascii="Arial" w:hAnsi="Arial" w:cs="Arial"/>
          <w:b/>
          <w:bCs/>
          <w:lang w:val="ru-RU" w:eastAsia="ru-RU"/>
          <w:rPrChange w:id="1244" w:author="Medeu Ametay" w:date="2025-03-06T02:16:00Z" w16du:dateUtc="2025-03-05T21:16:00Z">
            <w:rPr>
              <w:ins w:id="1245" w:author="Medeu Ametay" w:date="2025-03-06T02:15:00Z" w16du:dateUtc="2025-03-05T21:15:00Z"/>
              <w:b/>
              <w:bCs/>
              <w:sz w:val="27"/>
              <w:szCs w:val="27"/>
              <w:lang w:val="ru-RU" w:eastAsia="ru-RU"/>
            </w:rPr>
          </w:rPrChange>
        </w:rPr>
        <w:pPrChange w:id="1246" w:author="Medeu Ametay" w:date="2025-03-06T02:15:00Z" w16du:dateUtc="2025-03-05T21:15:00Z">
          <w:pPr>
            <w:widowControl/>
            <w:numPr>
              <w:numId w:val="29"/>
            </w:numPr>
            <w:spacing w:before="100" w:beforeAutospacing="1" w:after="100" w:afterAutospacing="1" w:line="240" w:lineRule="auto"/>
            <w:outlineLvl w:val="2"/>
          </w:pPr>
        </w:pPrChange>
      </w:pPr>
      <w:ins w:id="1247" w:author="Medeu Ametay" w:date="2025-03-06T02:15:00Z" w16du:dateUtc="2025-03-05T21:15:00Z">
        <w:r w:rsidRPr="0037089E">
          <w:rPr>
            <w:rFonts w:ascii="Arial" w:hAnsi="Arial" w:cs="Arial"/>
            <w:b/>
            <w:bCs/>
            <w:lang w:val="ru-RU" w:eastAsia="ru-RU"/>
            <w:rPrChange w:id="1248" w:author="Medeu Ametay" w:date="2025-03-06T02:16:00Z" w16du:dateUtc="2025-03-05T21:16:00Z">
              <w:rPr>
                <w:b/>
                <w:bCs/>
                <w:sz w:val="27"/>
                <w:szCs w:val="27"/>
                <w:lang w:val="ru-RU" w:eastAsia="ru-RU"/>
              </w:rPr>
            </w:rPrChange>
          </w:rPr>
          <w:t xml:space="preserve">10. </w:t>
        </w:r>
        <w:proofErr w:type="spellStart"/>
        <w:r w:rsidRPr="0037089E">
          <w:rPr>
            <w:rFonts w:ascii="Arial" w:hAnsi="Arial" w:cs="Arial"/>
            <w:b/>
            <w:bCs/>
            <w:lang w:val="ru-RU" w:eastAsia="ru-RU"/>
            <w:rPrChange w:id="1249" w:author="Medeu Ametay" w:date="2025-03-06T02:16:00Z" w16du:dateUtc="2025-03-05T21:16:00Z">
              <w:rPr>
                <w:b/>
                <w:bCs/>
                <w:sz w:val="27"/>
                <w:szCs w:val="27"/>
                <w:lang w:val="ru-RU" w:eastAsia="ru-RU"/>
              </w:rPr>
            </w:rPrChange>
          </w:rPr>
          <w:t>Item_Category</w:t>
        </w:r>
        <w:proofErr w:type="spellEnd"/>
      </w:ins>
    </w:p>
    <w:p w14:paraId="24E00909" w14:textId="77777777" w:rsidR="0037089E" w:rsidRPr="0037089E" w:rsidRDefault="0037089E" w:rsidP="0037089E">
      <w:pPr>
        <w:widowControl/>
        <w:numPr>
          <w:ilvl w:val="0"/>
          <w:numId w:val="38"/>
        </w:numPr>
        <w:spacing w:before="100" w:beforeAutospacing="1" w:after="100" w:afterAutospacing="1" w:line="240" w:lineRule="auto"/>
        <w:rPr>
          <w:ins w:id="1250" w:author="Medeu Ametay" w:date="2025-03-06T02:15:00Z" w16du:dateUtc="2025-03-05T21:15:00Z"/>
          <w:rFonts w:ascii="Arial" w:hAnsi="Arial" w:cs="Arial"/>
          <w:lang w:val="ru-RU" w:eastAsia="ru-RU"/>
          <w:rPrChange w:id="1251" w:author="Medeu Ametay" w:date="2025-03-06T02:16:00Z" w16du:dateUtc="2025-03-05T21:16:00Z">
            <w:rPr>
              <w:ins w:id="1252" w:author="Medeu Ametay" w:date="2025-03-06T02:15:00Z" w16du:dateUtc="2025-03-05T21:15:00Z"/>
              <w:sz w:val="24"/>
              <w:szCs w:val="24"/>
              <w:lang w:val="ru-RU" w:eastAsia="ru-RU"/>
            </w:rPr>
          </w:rPrChange>
        </w:rPr>
      </w:pPr>
      <w:proofErr w:type="spellStart"/>
      <w:ins w:id="1253" w:author="Medeu Ametay" w:date="2025-03-06T02:15:00Z" w16du:dateUtc="2025-03-05T21:15:00Z">
        <w:r w:rsidRPr="0037089E">
          <w:rPr>
            <w:rFonts w:ascii="Arial" w:hAnsi="Arial" w:cs="Arial"/>
            <w:b/>
            <w:bCs/>
            <w:lang w:val="ru-RU" w:eastAsia="ru-RU"/>
            <w:rPrChange w:id="1254" w:author="Medeu Ametay" w:date="2025-03-06T02:16:00Z" w16du:dateUtc="2025-03-05T21:16:00Z">
              <w:rPr>
                <w:b/>
                <w:bCs/>
                <w:sz w:val="24"/>
                <w:szCs w:val="24"/>
                <w:lang w:val="ru-RU" w:eastAsia="ru-RU"/>
              </w:rPr>
            </w:rPrChange>
          </w:rPr>
          <w:t>item_id</w:t>
        </w:r>
        <w:proofErr w:type="spellEnd"/>
      </w:ins>
    </w:p>
    <w:p w14:paraId="41C768AC" w14:textId="77777777" w:rsidR="0037089E" w:rsidRPr="0037089E" w:rsidRDefault="0037089E" w:rsidP="00A651F7">
      <w:pPr>
        <w:widowControl/>
        <w:numPr>
          <w:ilvl w:val="1"/>
          <w:numId w:val="58"/>
        </w:numPr>
        <w:spacing w:before="100" w:beforeAutospacing="1" w:after="100" w:afterAutospacing="1" w:line="240" w:lineRule="auto"/>
        <w:rPr>
          <w:ins w:id="1255" w:author="Medeu Ametay" w:date="2025-03-06T02:15:00Z" w16du:dateUtc="2025-03-05T21:15:00Z"/>
          <w:rFonts w:ascii="Arial" w:hAnsi="Arial" w:cs="Arial"/>
          <w:lang w:val="ru-RU" w:eastAsia="ru-RU"/>
          <w:rPrChange w:id="1256" w:author="Medeu Ametay" w:date="2025-03-06T02:16:00Z" w16du:dateUtc="2025-03-05T21:16:00Z">
            <w:rPr>
              <w:ins w:id="1257" w:author="Medeu Ametay" w:date="2025-03-06T02:15:00Z" w16du:dateUtc="2025-03-05T21:15:00Z"/>
              <w:sz w:val="24"/>
              <w:szCs w:val="24"/>
              <w:lang w:val="ru-RU" w:eastAsia="ru-RU"/>
            </w:rPr>
          </w:rPrChange>
        </w:rPr>
        <w:pPrChange w:id="1258" w:author="Medeu Ametay" w:date="2025-03-06T02:18:00Z" w16du:dateUtc="2025-03-05T21:18:00Z">
          <w:pPr>
            <w:widowControl/>
            <w:numPr>
              <w:ilvl w:val="1"/>
              <w:numId w:val="38"/>
            </w:numPr>
            <w:tabs>
              <w:tab w:val="num" w:pos="1440"/>
            </w:tabs>
            <w:spacing w:before="100" w:beforeAutospacing="1" w:after="100" w:afterAutospacing="1" w:line="240" w:lineRule="auto"/>
            <w:ind w:left="1440" w:hanging="360"/>
          </w:pPr>
        </w:pPrChange>
      </w:pPr>
      <w:ins w:id="1259" w:author="Medeu Ametay" w:date="2025-03-06T02:15:00Z" w16du:dateUtc="2025-03-05T21:15:00Z">
        <w:r w:rsidRPr="0037089E">
          <w:rPr>
            <w:rFonts w:ascii="Arial" w:hAnsi="Arial" w:cs="Arial"/>
            <w:lang w:val="ru-RU" w:eastAsia="ru-RU"/>
            <w:rPrChange w:id="1260"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1261" w:author="Medeu Ametay" w:date="2025-03-06T02:16:00Z" w16du:dateUtc="2025-03-05T21:16:00Z">
              <w:rPr>
                <w:rFonts w:ascii="Courier New" w:hAnsi="Courier New" w:cs="Courier New"/>
                <w:lang w:val="ru-RU" w:eastAsia="ru-RU"/>
              </w:rPr>
            </w:rPrChange>
          </w:rPr>
          <w:t>INT</w:t>
        </w:r>
      </w:ins>
    </w:p>
    <w:p w14:paraId="1A07767D" w14:textId="77777777" w:rsidR="0037089E" w:rsidRPr="0037089E" w:rsidRDefault="0037089E" w:rsidP="00A651F7">
      <w:pPr>
        <w:widowControl/>
        <w:numPr>
          <w:ilvl w:val="1"/>
          <w:numId w:val="58"/>
        </w:numPr>
        <w:spacing w:before="100" w:beforeAutospacing="1" w:after="100" w:afterAutospacing="1" w:line="240" w:lineRule="auto"/>
        <w:rPr>
          <w:ins w:id="1262" w:author="Medeu Ametay" w:date="2025-03-06T02:15:00Z" w16du:dateUtc="2025-03-05T21:15:00Z"/>
          <w:rFonts w:ascii="Arial" w:hAnsi="Arial" w:cs="Arial"/>
          <w:lang w:eastAsia="ru-RU"/>
          <w:rPrChange w:id="1263" w:author="Medeu Ametay" w:date="2025-03-06T02:16:00Z" w16du:dateUtc="2025-03-05T21:16:00Z">
            <w:rPr>
              <w:ins w:id="1264" w:author="Medeu Ametay" w:date="2025-03-06T02:15:00Z" w16du:dateUtc="2025-03-05T21:15:00Z"/>
              <w:sz w:val="24"/>
              <w:szCs w:val="24"/>
              <w:lang w:val="ru-RU" w:eastAsia="ru-RU"/>
            </w:rPr>
          </w:rPrChange>
        </w:rPr>
        <w:pPrChange w:id="1265" w:author="Medeu Ametay" w:date="2025-03-06T02:18:00Z" w16du:dateUtc="2025-03-05T21:18:00Z">
          <w:pPr>
            <w:widowControl/>
            <w:numPr>
              <w:ilvl w:val="1"/>
              <w:numId w:val="38"/>
            </w:numPr>
            <w:tabs>
              <w:tab w:val="num" w:pos="1440"/>
            </w:tabs>
            <w:spacing w:before="100" w:beforeAutospacing="1" w:after="100" w:afterAutospacing="1" w:line="240" w:lineRule="auto"/>
            <w:ind w:left="1440" w:hanging="360"/>
          </w:pPr>
        </w:pPrChange>
      </w:pPr>
      <w:ins w:id="1266" w:author="Medeu Ametay" w:date="2025-03-06T02:15:00Z" w16du:dateUtc="2025-03-05T21:15:00Z">
        <w:r w:rsidRPr="0037089E">
          <w:rPr>
            <w:rFonts w:ascii="Arial" w:hAnsi="Arial" w:cs="Arial"/>
            <w:lang w:eastAsia="ru-RU"/>
            <w:rPrChange w:id="1267" w:author="Medeu Ametay" w:date="2025-03-06T02:16:00Z" w16du:dateUtc="2025-03-05T21:16:00Z">
              <w:rPr>
                <w:sz w:val="24"/>
                <w:szCs w:val="24"/>
                <w:lang w:val="ru-RU" w:eastAsia="ru-RU"/>
              </w:rPr>
            </w:rPrChange>
          </w:rPr>
          <w:t xml:space="preserve">Properties: NOT NULL, Part of Composite Primary Key, Foreign Key referencing </w:t>
        </w:r>
        <w:r w:rsidRPr="0037089E">
          <w:rPr>
            <w:rFonts w:ascii="Arial" w:hAnsi="Arial" w:cs="Arial"/>
            <w:lang w:eastAsia="ru-RU"/>
            <w:rPrChange w:id="1268" w:author="Medeu Ametay" w:date="2025-03-06T02:16:00Z" w16du:dateUtc="2025-03-05T21:16:00Z">
              <w:rPr>
                <w:rFonts w:ascii="Courier New" w:hAnsi="Courier New" w:cs="Courier New"/>
                <w:lang w:val="ru-RU" w:eastAsia="ru-RU"/>
              </w:rPr>
            </w:rPrChange>
          </w:rPr>
          <w:t>Item(</w:t>
        </w:r>
        <w:proofErr w:type="spellStart"/>
        <w:r w:rsidRPr="0037089E">
          <w:rPr>
            <w:rFonts w:ascii="Arial" w:hAnsi="Arial" w:cs="Arial"/>
            <w:lang w:eastAsia="ru-RU"/>
            <w:rPrChange w:id="1269" w:author="Medeu Ametay" w:date="2025-03-06T02:16:00Z" w16du:dateUtc="2025-03-05T21:16:00Z">
              <w:rPr>
                <w:rFonts w:ascii="Courier New" w:hAnsi="Courier New" w:cs="Courier New"/>
                <w:lang w:val="ru-RU" w:eastAsia="ru-RU"/>
              </w:rPr>
            </w:rPrChange>
          </w:rPr>
          <w:t>item_id</w:t>
        </w:r>
        <w:proofErr w:type="spellEnd"/>
        <w:r w:rsidRPr="0037089E">
          <w:rPr>
            <w:rFonts w:ascii="Arial" w:hAnsi="Arial" w:cs="Arial"/>
            <w:lang w:eastAsia="ru-RU"/>
            <w:rPrChange w:id="1270" w:author="Medeu Ametay" w:date="2025-03-06T02:16:00Z" w16du:dateUtc="2025-03-05T21:16:00Z">
              <w:rPr>
                <w:rFonts w:ascii="Courier New" w:hAnsi="Courier New" w:cs="Courier New"/>
                <w:lang w:val="ru-RU" w:eastAsia="ru-RU"/>
              </w:rPr>
            </w:rPrChange>
          </w:rPr>
          <w:t>)</w:t>
        </w:r>
      </w:ins>
    </w:p>
    <w:p w14:paraId="2B595162" w14:textId="77777777" w:rsidR="0037089E" w:rsidRPr="0037089E" w:rsidRDefault="0037089E" w:rsidP="00A651F7">
      <w:pPr>
        <w:widowControl/>
        <w:numPr>
          <w:ilvl w:val="1"/>
          <w:numId w:val="58"/>
        </w:numPr>
        <w:spacing w:before="100" w:beforeAutospacing="1" w:after="100" w:afterAutospacing="1" w:line="240" w:lineRule="auto"/>
        <w:rPr>
          <w:ins w:id="1271" w:author="Medeu Ametay" w:date="2025-03-06T02:15:00Z" w16du:dateUtc="2025-03-05T21:15:00Z"/>
          <w:rFonts w:ascii="Arial" w:hAnsi="Arial" w:cs="Arial"/>
          <w:lang w:eastAsia="ru-RU"/>
          <w:rPrChange w:id="1272" w:author="Medeu Ametay" w:date="2025-03-06T02:16:00Z" w16du:dateUtc="2025-03-05T21:16:00Z">
            <w:rPr>
              <w:ins w:id="1273" w:author="Medeu Ametay" w:date="2025-03-06T02:15:00Z" w16du:dateUtc="2025-03-05T21:15:00Z"/>
              <w:sz w:val="24"/>
              <w:szCs w:val="24"/>
              <w:lang w:val="ru-RU" w:eastAsia="ru-RU"/>
            </w:rPr>
          </w:rPrChange>
        </w:rPr>
        <w:pPrChange w:id="1274" w:author="Medeu Ametay" w:date="2025-03-06T02:18:00Z" w16du:dateUtc="2025-03-05T21:18:00Z">
          <w:pPr>
            <w:widowControl/>
            <w:numPr>
              <w:ilvl w:val="1"/>
              <w:numId w:val="38"/>
            </w:numPr>
            <w:tabs>
              <w:tab w:val="num" w:pos="1440"/>
            </w:tabs>
            <w:spacing w:before="100" w:beforeAutospacing="1" w:after="100" w:afterAutospacing="1" w:line="240" w:lineRule="auto"/>
            <w:ind w:left="1440" w:hanging="360"/>
          </w:pPr>
        </w:pPrChange>
      </w:pPr>
      <w:ins w:id="1275" w:author="Medeu Ametay" w:date="2025-03-06T02:15:00Z" w16du:dateUtc="2025-03-05T21:15:00Z">
        <w:r w:rsidRPr="0037089E">
          <w:rPr>
            <w:rFonts w:ascii="Arial" w:hAnsi="Arial" w:cs="Arial"/>
            <w:lang w:eastAsia="ru-RU"/>
            <w:rPrChange w:id="1276" w:author="Medeu Ametay" w:date="2025-03-06T02:16:00Z" w16du:dateUtc="2025-03-05T21:16:00Z">
              <w:rPr>
                <w:sz w:val="24"/>
                <w:szCs w:val="24"/>
                <w:lang w:val="ru-RU" w:eastAsia="ru-RU"/>
              </w:rPr>
            </w:rPrChange>
          </w:rPr>
          <w:t>Description: Identifier for the item.</w:t>
        </w:r>
      </w:ins>
    </w:p>
    <w:p w14:paraId="1C93EA61" w14:textId="77777777" w:rsidR="0037089E" w:rsidRPr="0037089E" w:rsidRDefault="0037089E" w:rsidP="0037089E">
      <w:pPr>
        <w:widowControl/>
        <w:numPr>
          <w:ilvl w:val="0"/>
          <w:numId w:val="38"/>
        </w:numPr>
        <w:spacing w:before="100" w:beforeAutospacing="1" w:after="100" w:afterAutospacing="1" w:line="240" w:lineRule="auto"/>
        <w:rPr>
          <w:ins w:id="1277" w:author="Medeu Ametay" w:date="2025-03-06T02:15:00Z" w16du:dateUtc="2025-03-05T21:15:00Z"/>
          <w:rFonts w:ascii="Arial" w:hAnsi="Arial" w:cs="Arial"/>
          <w:lang w:val="ru-RU" w:eastAsia="ru-RU"/>
          <w:rPrChange w:id="1278" w:author="Medeu Ametay" w:date="2025-03-06T02:16:00Z" w16du:dateUtc="2025-03-05T21:16:00Z">
            <w:rPr>
              <w:ins w:id="1279" w:author="Medeu Ametay" w:date="2025-03-06T02:15:00Z" w16du:dateUtc="2025-03-05T21:15:00Z"/>
              <w:sz w:val="24"/>
              <w:szCs w:val="24"/>
              <w:lang w:val="ru-RU" w:eastAsia="ru-RU"/>
            </w:rPr>
          </w:rPrChange>
        </w:rPr>
      </w:pPr>
      <w:proofErr w:type="spellStart"/>
      <w:ins w:id="1280" w:author="Medeu Ametay" w:date="2025-03-06T02:15:00Z" w16du:dateUtc="2025-03-05T21:15:00Z">
        <w:r w:rsidRPr="0037089E">
          <w:rPr>
            <w:rFonts w:ascii="Arial" w:hAnsi="Arial" w:cs="Arial"/>
            <w:b/>
            <w:bCs/>
            <w:lang w:val="ru-RU" w:eastAsia="ru-RU"/>
            <w:rPrChange w:id="1281" w:author="Medeu Ametay" w:date="2025-03-06T02:16:00Z" w16du:dateUtc="2025-03-05T21:16:00Z">
              <w:rPr>
                <w:b/>
                <w:bCs/>
                <w:sz w:val="24"/>
                <w:szCs w:val="24"/>
                <w:lang w:val="ru-RU" w:eastAsia="ru-RU"/>
              </w:rPr>
            </w:rPrChange>
          </w:rPr>
          <w:lastRenderedPageBreak/>
          <w:t>category_id</w:t>
        </w:r>
        <w:proofErr w:type="spellEnd"/>
      </w:ins>
    </w:p>
    <w:p w14:paraId="7193538B" w14:textId="77777777" w:rsidR="0037089E" w:rsidRPr="0037089E" w:rsidRDefault="0037089E" w:rsidP="00A651F7">
      <w:pPr>
        <w:widowControl/>
        <w:numPr>
          <w:ilvl w:val="1"/>
          <w:numId w:val="57"/>
        </w:numPr>
        <w:spacing w:before="100" w:beforeAutospacing="1" w:after="100" w:afterAutospacing="1" w:line="240" w:lineRule="auto"/>
        <w:rPr>
          <w:ins w:id="1282" w:author="Medeu Ametay" w:date="2025-03-06T02:15:00Z" w16du:dateUtc="2025-03-05T21:15:00Z"/>
          <w:rFonts w:ascii="Arial" w:hAnsi="Arial" w:cs="Arial"/>
          <w:lang w:val="ru-RU" w:eastAsia="ru-RU"/>
          <w:rPrChange w:id="1283" w:author="Medeu Ametay" w:date="2025-03-06T02:16:00Z" w16du:dateUtc="2025-03-05T21:16:00Z">
            <w:rPr>
              <w:ins w:id="1284" w:author="Medeu Ametay" w:date="2025-03-06T02:15:00Z" w16du:dateUtc="2025-03-05T21:15:00Z"/>
              <w:sz w:val="24"/>
              <w:szCs w:val="24"/>
              <w:lang w:val="ru-RU" w:eastAsia="ru-RU"/>
            </w:rPr>
          </w:rPrChange>
        </w:rPr>
        <w:pPrChange w:id="1285" w:author="Medeu Ametay" w:date="2025-03-06T02:18:00Z" w16du:dateUtc="2025-03-05T21:18:00Z">
          <w:pPr>
            <w:widowControl/>
            <w:numPr>
              <w:ilvl w:val="1"/>
              <w:numId w:val="38"/>
            </w:numPr>
            <w:tabs>
              <w:tab w:val="num" w:pos="1440"/>
            </w:tabs>
            <w:spacing w:before="100" w:beforeAutospacing="1" w:after="100" w:afterAutospacing="1" w:line="240" w:lineRule="auto"/>
            <w:ind w:left="1440" w:hanging="360"/>
          </w:pPr>
        </w:pPrChange>
      </w:pPr>
      <w:ins w:id="1286" w:author="Medeu Ametay" w:date="2025-03-06T02:15:00Z" w16du:dateUtc="2025-03-05T21:15:00Z">
        <w:r w:rsidRPr="0037089E">
          <w:rPr>
            <w:rFonts w:ascii="Arial" w:hAnsi="Arial" w:cs="Arial"/>
            <w:lang w:val="ru-RU" w:eastAsia="ru-RU"/>
            <w:rPrChange w:id="1287" w:author="Medeu Ametay" w:date="2025-03-06T02:16:00Z" w16du:dateUtc="2025-03-05T21:16:00Z">
              <w:rPr>
                <w:sz w:val="24"/>
                <w:szCs w:val="24"/>
                <w:lang w:val="ru-RU" w:eastAsia="ru-RU"/>
              </w:rPr>
            </w:rPrChange>
          </w:rPr>
          <w:t xml:space="preserve">Data Type: </w:t>
        </w:r>
        <w:r w:rsidRPr="0037089E">
          <w:rPr>
            <w:rFonts w:ascii="Arial" w:hAnsi="Arial" w:cs="Arial"/>
            <w:lang w:val="ru-RU" w:eastAsia="ru-RU"/>
            <w:rPrChange w:id="1288" w:author="Medeu Ametay" w:date="2025-03-06T02:16:00Z" w16du:dateUtc="2025-03-05T21:16:00Z">
              <w:rPr>
                <w:rFonts w:ascii="Courier New" w:hAnsi="Courier New" w:cs="Courier New"/>
                <w:lang w:val="ru-RU" w:eastAsia="ru-RU"/>
              </w:rPr>
            </w:rPrChange>
          </w:rPr>
          <w:t>INT</w:t>
        </w:r>
      </w:ins>
    </w:p>
    <w:p w14:paraId="3BF8E033" w14:textId="77777777" w:rsidR="0037089E" w:rsidRPr="0037089E" w:rsidRDefault="0037089E" w:rsidP="00A651F7">
      <w:pPr>
        <w:widowControl/>
        <w:numPr>
          <w:ilvl w:val="1"/>
          <w:numId w:val="57"/>
        </w:numPr>
        <w:spacing w:before="100" w:beforeAutospacing="1" w:after="100" w:afterAutospacing="1" w:line="240" w:lineRule="auto"/>
        <w:rPr>
          <w:ins w:id="1289" w:author="Medeu Ametay" w:date="2025-03-06T02:15:00Z" w16du:dateUtc="2025-03-05T21:15:00Z"/>
          <w:rFonts w:ascii="Arial" w:hAnsi="Arial" w:cs="Arial"/>
          <w:lang w:eastAsia="ru-RU"/>
          <w:rPrChange w:id="1290" w:author="Medeu Ametay" w:date="2025-03-06T02:16:00Z" w16du:dateUtc="2025-03-05T21:16:00Z">
            <w:rPr>
              <w:ins w:id="1291" w:author="Medeu Ametay" w:date="2025-03-06T02:15:00Z" w16du:dateUtc="2025-03-05T21:15:00Z"/>
              <w:sz w:val="24"/>
              <w:szCs w:val="24"/>
              <w:lang w:val="ru-RU" w:eastAsia="ru-RU"/>
            </w:rPr>
          </w:rPrChange>
        </w:rPr>
        <w:pPrChange w:id="1292" w:author="Medeu Ametay" w:date="2025-03-06T02:18:00Z" w16du:dateUtc="2025-03-05T21:18:00Z">
          <w:pPr>
            <w:widowControl/>
            <w:numPr>
              <w:ilvl w:val="1"/>
              <w:numId w:val="38"/>
            </w:numPr>
            <w:tabs>
              <w:tab w:val="num" w:pos="1440"/>
            </w:tabs>
            <w:spacing w:before="100" w:beforeAutospacing="1" w:after="100" w:afterAutospacing="1" w:line="240" w:lineRule="auto"/>
            <w:ind w:left="1440" w:hanging="360"/>
          </w:pPr>
        </w:pPrChange>
      </w:pPr>
      <w:ins w:id="1293" w:author="Medeu Ametay" w:date="2025-03-06T02:15:00Z" w16du:dateUtc="2025-03-05T21:15:00Z">
        <w:r w:rsidRPr="0037089E">
          <w:rPr>
            <w:rFonts w:ascii="Arial" w:hAnsi="Arial" w:cs="Arial"/>
            <w:lang w:eastAsia="ru-RU"/>
            <w:rPrChange w:id="1294" w:author="Medeu Ametay" w:date="2025-03-06T02:16:00Z" w16du:dateUtc="2025-03-05T21:16:00Z">
              <w:rPr>
                <w:sz w:val="24"/>
                <w:szCs w:val="24"/>
                <w:lang w:val="ru-RU" w:eastAsia="ru-RU"/>
              </w:rPr>
            </w:rPrChange>
          </w:rPr>
          <w:t xml:space="preserve">Properties: NOT NULL, Part of Composite Primary Key, Foreign Key referencing </w:t>
        </w:r>
        <w:r w:rsidRPr="0037089E">
          <w:rPr>
            <w:rFonts w:ascii="Arial" w:hAnsi="Arial" w:cs="Arial"/>
            <w:lang w:eastAsia="ru-RU"/>
            <w:rPrChange w:id="1295" w:author="Medeu Ametay" w:date="2025-03-06T02:16:00Z" w16du:dateUtc="2025-03-05T21:16:00Z">
              <w:rPr>
                <w:rFonts w:ascii="Courier New" w:hAnsi="Courier New" w:cs="Courier New"/>
                <w:lang w:val="ru-RU" w:eastAsia="ru-RU"/>
              </w:rPr>
            </w:rPrChange>
          </w:rPr>
          <w:t>Category(</w:t>
        </w:r>
        <w:proofErr w:type="spellStart"/>
        <w:r w:rsidRPr="0037089E">
          <w:rPr>
            <w:rFonts w:ascii="Arial" w:hAnsi="Arial" w:cs="Arial"/>
            <w:lang w:eastAsia="ru-RU"/>
            <w:rPrChange w:id="1296" w:author="Medeu Ametay" w:date="2025-03-06T02:16:00Z" w16du:dateUtc="2025-03-05T21:16:00Z">
              <w:rPr>
                <w:rFonts w:ascii="Courier New" w:hAnsi="Courier New" w:cs="Courier New"/>
                <w:lang w:val="ru-RU" w:eastAsia="ru-RU"/>
              </w:rPr>
            </w:rPrChange>
          </w:rPr>
          <w:t>category_id</w:t>
        </w:r>
        <w:proofErr w:type="spellEnd"/>
        <w:r w:rsidRPr="0037089E">
          <w:rPr>
            <w:rFonts w:ascii="Arial" w:hAnsi="Arial" w:cs="Arial"/>
            <w:lang w:eastAsia="ru-RU"/>
            <w:rPrChange w:id="1297" w:author="Medeu Ametay" w:date="2025-03-06T02:16:00Z" w16du:dateUtc="2025-03-05T21:16:00Z">
              <w:rPr>
                <w:rFonts w:ascii="Courier New" w:hAnsi="Courier New" w:cs="Courier New"/>
                <w:lang w:val="ru-RU" w:eastAsia="ru-RU"/>
              </w:rPr>
            </w:rPrChange>
          </w:rPr>
          <w:t>)</w:t>
        </w:r>
      </w:ins>
    </w:p>
    <w:p w14:paraId="55BDE329" w14:textId="77777777" w:rsidR="0037089E" w:rsidRPr="0037089E" w:rsidRDefault="0037089E" w:rsidP="00A651F7">
      <w:pPr>
        <w:widowControl/>
        <w:numPr>
          <w:ilvl w:val="1"/>
          <w:numId w:val="57"/>
        </w:numPr>
        <w:spacing w:before="100" w:beforeAutospacing="1" w:after="100" w:afterAutospacing="1" w:line="240" w:lineRule="auto"/>
        <w:rPr>
          <w:ins w:id="1298" w:author="Medeu Ametay" w:date="2025-03-06T02:15:00Z" w16du:dateUtc="2025-03-05T21:15:00Z"/>
          <w:rFonts w:ascii="Arial" w:hAnsi="Arial" w:cs="Arial"/>
          <w:lang w:eastAsia="ru-RU"/>
          <w:rPrChange w:id="1299" w:author="Medeu Ametay" w:date="2025-03-06T02:16:00Z" w16du:dateUtc="2025-03-05T21:16:00Z">
            <w:rPr>
              <w:ins w:id="1300" w:author="Medeu Ametay" w:date="2025-03-06T02:15:00Z" w16du:dateUtc="2025-03-05T21:15:00Z"/>
              <w:sz w:val="24"/>
              <w:szCs w:val="24"/>
              <w:lang w:val="ru-RU" w:eastAsia="ru-RU"/>
            </w:rPr>
          </w:rPrChange>
        </w:rPr>
        <w:pPrChange w:id="1301" w:author="Medeu Ametay" w:date="2025-03-06T02:18:00Z" w16du:dateUtc="2025-03-05T21:18:00Z">
          <w:pPr>
            <w:widowControl/>
            <w:numPr>
              <w:ilvl w:val="1"/>
              <w:numId w:val="38"/>
            </w:numPr>
            <w:tabs>
              <w:tab w:val="num" w:pos="1440"/>
            </w:tabs>
            <w:spacing w:before="100" w:beforeAutospacing="1" w:after="100" w:afterAutospacing="1" w:line="240" w:lineRule="auto"/>
            <w:ind w:left="1440" w:hanging="360"/>
          </w:pPr>
        </w:pPrChange>
      </w:pPr>
      <w:ins w:id="1302" w:author="Medeu Ametay" w:date="2025-03-06T02:15:00Z" w16du:dateUtc="2025-03-05T21:15:00Z">
        <w:r w:rsidRPr="0037089E">
          <w:rPr>
            <w:rFonts w:ascii="Arial" w:hAnsi="Arial" w:cs="Arial"/>
            <w:lang w:eastAsia="ru-RU"/>
            <w:rPrChange w:id="1303" w:author="Medeu Ametay" w:date="2025-03-06T02:16:00Z" w16du:dateUtc="2025-03-05T21:16:00Z">
              <w:rPr>
                <w:sz w:val="24"/>
                <w:szCs w:val="24"/>
                <w:lang w:val="ru-RU" w:eastAsia="ru-RU"/>
              </w:rPr>
            </w:rPrChange>
          </w:rPr>
          <w:t>Description: Identifier for the category.</w:t>
        </w:r>
      </w:ins>
    </w:p>
    <w:p w14:paraId="1C8B7E32" w14:textId="77777777" w:rsidR="00BE17E0" w:rsidRPr="006F645E" w:rsidRDefault="00BE17E0" w:rsidP="006F645E">
      <w:pPr>
        <w:pStyle w:val="BodyText"/>
      </w:pPr>
    </w:p>
    <w:sectPr w:rsidR="00BE17E0" w:rsidRPr="006F645E"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315E3" w14:textId="77777777" w:rsidR="00C32ED2" w:rsidRDefault="00C32ED2" w:rsidP="00500742">
      <w:pPr>
        <w:spacing w:line="240" w:lineRule="auto"/>
      </w:pPr>
      <w:r>
        <w:separator/>
      </w:r>
    </w:p>
  </w:endnote>
  <w:endnote w:type="continuationSeparator" w:id="0">
    <w:p w14:paraId="15914168" w14:textId="77777777" w:rsidR="00C32ED2" w:rsidRDefault="00C32ED2" w:rsidP="00500742">
      <w:pPr>
        <w:spacing w:line="240" w:lineRule="auto"/>
      </w:pPr>
      <w:r>
        <w:continuationSeparator/>
      </w:r>
    </w:p>
  </w:endnote>
  <w:endnote w:type="continuationNotice" w:id="1">
    <w:p w14:paraId="531F596E" w14:textId="77777777" w:rsidR="00C32ED2" w:rsidRDefault="00C32E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71C10" w14:textId="77777777" w:rsidR="00B10148"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B10148" w:rsidRDefault="00000000" w:rsidP="002A572B">
          <w:pPr>
            <w:pStyle w:val="Footer"/>
          </w:pPr>
          <w:fldSimple w:instr=" DOCPROPERTY  Classification  \* MERGEFORMAT ">
            <w:r w:rsidR="000370D4">
              <w:t>Confidential</w:t>
            </w:r>
          </w:fldSimple>
          <w:r w:rsidR="005D1735">
            <w:tab/>
          </w:r>
        </w:p>
      </w:tc>
    </w:tr>
  </w:tbl>
  <w:p w14:paraId="629B217E" w14:textId="77777777" w:rsidR="00B10148"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B10148" w:rsidRDefault="005D1735" w:rsidP="0076784B">
          <w:pPr>
            <w:pStyle w:val="Footer"/>
            <w:rPr>
              <w:b/>
            </w:rPr>
          </w:pPr>
          <w:r>
            <w:rPr>
              <w:b/>
            </w:rPr>
            <w:t>Legal Notice:</w:t>
          </w:r>
        </w:p>
      </w:tc>
      <w:tc>
        <w:tcPr>
          <w:tcW w:w="7613" w:type="dxa"/>
          <w:vAlign w:val="center"/>
          <w:hideMark/>
        </w:tcPr>
        <w:p w14:paraId="36AA4F7F" w14:textId="77777777" w:rsidR="00B10148"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B10148" w:rsidRDefault="00000000" w:rsidP="0076784B">
          <w:pPr>
            <w:pStyle w:val="Footer"/>
          </w:pPr>
          <w:fldSimple w:instr=" DOCPROPERTY  Classification  \* MERGEFORMAT ">
            <w:r w:rsidR="000370D4">
              <w:t>Confidential</w:t>
            </w:r>
          </w:fldSimple>
        </w:p>
      </w:tc>
    </w:tr>
  </w:tbl>
  <w:p w14:paraId="56E23E29" w14:textId="77777777" w:rsidR="00B10148"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01ADC" w14:textId="77777777" w:rsidR="00C32ED2" w:rsidRDefault="00C32ED2" w:rsidP="00500742">
      <w:pPr>
        <w:spacing w:line="240" w:lineRule="auto"/>
      </w:pPr>
      <w:r>
        <w:separator/>
      </w:r>
    </w:p>
  </w:footnote>
  <w:footnote w:type="continuationSeparator" w:id="0">
    <w:p w14:paraId="24CB7C78" w14:textId="77777777" w:rsidR="00C32ED2" w:rsidRDefault="00C32ED2" w:rsidP="00500742">
      <w:pPr>
        <w:spacing w:line="240" w:lineRule="auto"/>
      </w:pPr>
      <w:r>
        <w:continuationSeparator/>
      </w:r>
    </w:p>
  </w:footnote>
  <w:footnote w:type="continuationNotice" w:id="1">
    <w:p w14:paraId="2A171E51" w14:textId="77777777" w:rsidR="00C32ED2" w:rsidRDefault="00C32ED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B10148"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B10148" w:rsidRDefault="00B10148" w:rsidP="002A572B">
          <w:pPr>
            <w:pStyle w:val="Header"/>
          </w:pPr>
        </w:p>
      </w:tc>
    </w:tr>
    <w:tr w:rsidR="002A572B" w14:paraId="7634FCD1" w14:textId="77777777" w:rsidTr="006366F2">
      <w:trPr>
        <w:trHeight w:val="340"/>
      </w:trPr>
      <w:tc>
        <w:tcPr>
          <w:tcW w:w="8121" w:type="dxa"/>
          <w:vAlign w:val="center"/>
          <w:hideMark/>
        </w:tcPr>
        <w:p w14:paraId="74F97D7D" w14:textId="543EBFF4" w:rsidR="00B10148" w:rsidRDefault="00426215" w:rsidP="002A19FA">
          <w:pPr>
            <w:pStyle w:val="Header"/>
            <w:tabs>
              <w:tab w:val="clear" w:pos="0"/>
            </w:tabs>
          </w:pPr>
          <w:r>
            <w:t>Business Template</w:t>
          </w:r>
        </w:p>
      </w:tc>
      <w:tc>
        <w:tcPr>
          <w:tcW w:w="1377" w:type="dxa"/>
          <w:vAlign w:val="center"/>
          <w:hideMark/>
        </w:tcPr>
        <w:p w14:paraId="22501B53" w14:textId="77777777" w:rsidR="00B10148"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B10148"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C0E4B"/>
    <w:multiLevelType w:val="multilevel"/>
    <w:tmpl w:val="F7620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576E5"/>
    <w:multiLevelType w:val="multilevel"/>
    <w:tmpl w:val="F8D49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E1105"/>
    <w:multiLevelType w:val="multilevel"/>
    <w:tmpl w:val="06B6B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3263F"/>
    <w:multiLevelType w:val="multilevel"/>
    <w:tmpl w:val="30C2F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84358"/>
    <w:multiLevelType w:val="multilevel"/>
    <w:tmpl w:val="F238E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85CD8"/>
    <w:multiLevelType w:val="multilevel"/>
    <w:tmpl w:val="81809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A0221"/>
    <w:multiLevelType w:val="multilevel"/>
    <w:tmpl w:val="ADC61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62C37D9"/>
    <w:multiLevelType w:val="multilevel"/>
    <w:tmpl w:val="429EF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27EB9"/>
    <w:multiLevelType w:val="multilevel"/>
    <w:tmpl w:val="71902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5D43B9"/>
    <w:multiLevelType w:val="multilevel"/>
    <w:tmpl w:val="CAD271F8"/>
    <w:styleLink w:val="Headings"/>
    <w:lvl w:ilvl="0">
      <w:start w:val="1"/>
      <w:numFmt w:val="decimal"/>
      <w:pStyle w:val="Heading1"/>
      <w:lvlText w:val="%1"/>
      <w:lvlJc w:val="left"/>
      <w:pPr>
        <w:ind w:left="810" w:hanging="720"/>
      </w:pPr>
      <w:rPr>
        <w:rFonts w:ascii="Arial Black" w:hAnsi="Arial Black" w:hint="default"/>
        <w:b w:val="0"/>
        <w:i w:val="0"/>
        <w:color w:val="464547"/>
        <w:sz w:val="28"/>
      </w:rPr>
    </w:lvl>
    <w:lvl w:ilvl="1">
      <w:start w:val="1"/>
      <w:numFmt w:val="decimal"/>
      <w:pStyle w:val="Heading2"/>
      <w:lvlText w:val="%1.%2"/>
      <w:lvlJc w:val="left"/>
      <w:pPr>
        <w:ind w:left="810" w:hanging="720"/>
      </w:pPr>
      <w:rPr>
        <w:rFonts w:ascii="Arial Black" w:hAnsi="Arial Black" w:hint="default"/>
        <w:b w:val="0"/>
        <w:i w:val="0"/>
        <w:caps/>
        <w:color w:val="1A9CB0"/>
        <w:sz w:val="24"/>
      </w:rPr>
    </w:lvl>
    <w:lvl w:ilvl="2">
      <w:start w:val="1"/>
      <w:numFmt w:val="decimal"/>
      <w:pStyle w:val="Heading3"/>
      <w:lvlText w:val="%1.%2.%3"/>
      <w:lvlJc w:val="left"/>
      <w:pPr>
        <w:ind w:left="810" w:hanging="720"/>
      </w:pPr>
      <w:rPr>
        <w:rFonts w:ascii="Arial Black" w:hAnsi="Arial Black" w:hint="default"/>
        <w:b w:val="0"/>
        <w:i w:val="0"/>
        <w:color w:val="1A9CB0"/>
        <w:sz w:val="24"/>
      </w:rPr>
    </w:lvl>
    <w:lvl w:ilvl="3">
      <w:start w:val="1"/>
      <w:numFmt w:val="decimal"/>
      <w:pStyle w:val="Heading4"/>
      <w:lvlText w:val="%1.%2.%3.%4"/>
      <w:lvlJc w:val="left"/>
      <w:pPr>
        <w:ind w:left="1167" w:hanging="1077"/>
      </w:pPr>
      <w:rPr>
        <w:rFonts w:ascii="Arial Black" w:hAnsi="Arial Black" w:hint="default"/>
        <w:b w:val="0"/>
        <w:i w:val="0"/>
        <w:color w:val="1A9CB0"/>
        <w:sz w:val="22"/>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14" w15:restartNumberingAfterBreak="0">
    <w:nsid w:val="1A781650"/>
    <w:multiLevelType w:val="multilevel"/>
    <w:tmpl w:val="53F2F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E2863"/>
    <w:multiLevelType w:val="multilevel"/>
    <w:tmpl w:val="E4285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EC0F73"/>
    <w:multiLevelType w:val="multilevel"/>
    <w:tmpl w:val="E3A0F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E17AE"/>
    <w:multiLevelType w:val="multilevel"/>
    <w:tmpl w:val="D6343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0171F"/>
    <w:multiLevelType w:val="multilevel"/>
    <w:tmpl w:val="C7C43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E24AC"/>
    <w:multiLevelType w:val="multilevel"/>
    <w:tmpl w:val="41A85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61097A"/>
    <w:multiLevelType w:val="multilevel"/>
    <w:tmpl w:val="DC6A6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0624E"/>
    <w:multiLevelType w:val="multilevel"/>
    <w:tmpl w:val="A2BC6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3400D"/>
    <w:multiLevelType w:val="multilevel"/>
    <w:tmpl w:val="C24A4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5956B8"/>
    <w:multiLevelType w:val="hybridMultilevel"/>
    <w:tmpl w:val="527AA7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EC45C2B"/>
    <w:multiLevelType w:val="multilevel"/>
    <w:tmpl w:val="4B7EB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6469FE"/>
    <w:multiLevelType w:val="multilevel"/>
    <w:tmpl w:val="7CD8C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31" w15:restartNumberingAfterBreak="0">
    <w:nsid w:val="33655E22"/>
    <w:multiLevelType w:val="multilevel"/>
    <w:tmpl w:val="F8DC9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B11514"/>
    <w:multiLevelType w:val="multilevel"/>
    <w:tmpl w:val="5B46F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9E7B59"/>
    <w:multiLevelType w:val="hybridMultilevel"/>
    <w:tmpl w:val="BECE64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8763E4A"/>
    <w:multiLevelType w:val="hybridMultilevel"/>
    <w:tmpl w:val="8D3A6A9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92F6FA4"/>
    <w:multiLevelType w:val="multilevel"/>
    <w:tmpl w:val="CDD61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A05A61"/>
    <w:multiLevelType w:val="multilevel"/>
    <w:tmpl w:val="FA3A4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EC72482"/>
    <w:multiLevelType w:val="multilevel"/>
    <w:tmpl w:val="991E9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AE4CFC"/>
    <w:multiLevelType w:val="multilevel"/>
    <w:tmpl w:val="1AA21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FF0524"/>
    <w:multiLevelType w:val="multilevel"/>
    <w:tmpl w:val="A59A9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3" w15:restartNumberingAfterBreak="0">
    <w:nsid w:val="4CDB3919"/>
    <w:multiLevelType w:val="multilevel"/>
    <w:tmpl w:val="91168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E94E0A"/>
    <w:multiLevelType w:val="multilevel"/>
    <w:tmpl w:val="AD3ED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FB7B31"/>
    <w:multiLevelType w:val="multilevel"/>
    <w:tmpl w:val="B00E7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DD6F34"/>
    <w:multiLevelType w:val="multilevel"/>
    <w:tmpl w:val="1436B0F0"/>
    <w:numStyleLink w:val="NumberList"/>
  </w:abstractNum>
  <w:abstractNum w:abstractNumId="47" w15:restartNumberingAfterBreak="0">
    <w:nsid w:val="57E07218"/>
    <w:multiLevelType w:val="multilevel"/>
    <w:tmpl w:val="1FF42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9" w15:restartNumberingAfterBreak="0">
    <w:nsid w:val="59A43BCE"/>
    <w:multiLevelType w:val="multilevel"/>
    <w:tmpl w:val="490CB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6C36FB"/>
    <w:multiLevelType w:val="multilevel"/>
    <w:tmpl w:val="A8CAB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92392C"/>
    <w:multiLevelType w:val="multilevel"/>
    <w:tmpl w:val="15D28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AC0595"/>
    <w:multiLevelType w:val="multilevel"/>
    <w:tmpl w:val="A71ED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F72892"/>
    <w:multiLevelType w:val="multilevel"/>
    <w:tmpl w:val="00A04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8960F8"/>
    <w:multiLevelType w:val="multilevel"/>
    <w:tmpl w:val="8CD2E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C24C4D"/>
    <w:multiLevelType w:val="multilevel"/>
    <w:tmpl w:val="E746E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0F402E"/>
    <w:multiLevelType w:val="multilevel"/>
    <w:tmpl w:val="23EA4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37469C"/>
    <w:multiLevelType w:val="multilevel"/>
    <w:tmpl w:val="05EC88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EA74E8"/>
    <w:multiLevelType w:val="multilevel"/>
    <w:tmpl w:val="8392E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333AC7"/>
    <w:multiLevelType w:val="multilevel"/>
    <w:tmpl w:val="267E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1B71E0"/>
    <w:multiLevelType w:val="multilevel"/>
    <w:tmpl w:val="455C4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EF5B2C"/>
    <w:multiLevelType w:val="multilevel"/>
    <w:tmpl w:val="C9041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2248A6"/>
    <w:multiLevelType w:val="multilevel"/>
    <w:tmpl w:val="A904B1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0451DF"/>
    <w:multiLevelType w:val="multilevel"/>
    <w:tmpl w:val="18EE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2101D8"/>
    <w:multiLevelType w:val="multilevel"/>
    <w:tmpl w:val="C220C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AF5C46"/>
    <w:multiLevelType w:val="multilevel"/>
    <w:tmpl w:val="6AAEF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13"/>
  </w:num>
  <w:num w:numId="2" w16cid:durableId="626476673">
    <w:abstractNumId w:val="0"/>
  </w:num>
  <w:num w:numId="3" w16cid:durableId="445274354">
    <w:abstractNumId w:val="2"/>
  </w:num>
  <w:num w:numId="4" w16cid:durableId="1513180429">
    <w:abstractNumId w:val="22"/>
  </w:num>
  <w:num w:numId="5" w16cid:durableId="2029132760">
    <w:abstractNumId w:val="16"/>
  </w:num>
  <w:num w:numId="6" w16cid:durableId="471095836">
    <w:abstractNumId w:val="12"/>
  </w:num>
  <w:num w:numId="7" w16cid:durableId="1345595060">
    <w:abstractNumId w:val="66"/>
  </w:num>
  <w:num w:numId="8" w16cid:durableId="743599848">
    <w:abstractNumId w:val="32"/>
  </w:num>
  <w:num w:numId="9" w16cid:durableId="357428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48"/>
  </w:num>
  <w:num w:numId="11" w16cid:durableId="262299757">
    <w:abstractNumId w:val="4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9"/>
  </w:num>
  <w:num w:numId="14" w16cid:durableId="1801260549">
    <w:abstractNumId w:val="42"/>
  </w:num>
  <w:num w:numId="15" w16cid:durableId="671028179">
    <w:abstractNumId w:val="38"/>
  </w:num>
  <w:num w:numId="16" w16cid:durableId="165632613">
    <w:abstractNumId w:val="26"/>
  </w:num>
  <w:num w:numId="17" w16cid:durableId="261227126">
    <w:abstractNumId w:val="26"/>
    <w:lvlOverride w:ilvl="0">
      <w:startOverride w:val="1"/>
    </w:lvlOverride>
  </w:num>
  <w:num w:numId="18" w16cid:durableId="61562296">
    <w:abstractNumId w:val="18"/>
  </w:num>
  <w:num w:numId="19" w16cid:durableId="1019432107">
    <w:abstractNumId w:val="30"/>
  </w:num>
  <w:num w:numId="20" w16cid:durableId="11566482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13"/>
  </w:num>
  <w:num w:numId="22" w16cid:durableId="9235629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13"/>
  </w:num>
  <w:num w:numId="24" w16cid:durableId="1127159218">
    <w:abstractNumId w:val="13"/>
  </w:num>
  <w:num w:numId="25" w16cid:durableId="989331474">
    <w:abstractNumId w:val="13"/>
  </w:num>
  <w:num w:numId="26" w16cid:durableId="509879319">
    <w:abstractNumId w:val="34"/>
  </w:num>
  <w:num w:numId="27" w16cid:durableId="798692917">
    <w:abstractNumId w:val="27"/>
  </w:num>
  <w:num w:numId="28" w16cid:durableId="29650909">
    <w:abstractNumId w:val="35"/>
  </w:num>
  <w:num w:numId="29" w16cid:durableId="495802208">
    <w:abstractNumId w:val="55"/>
  </w:num>
  <w:num w:numId="30" w16cid:durableId="1000504594">
    <w:abstractNumId w:val="45"/>
  </w:num>
  <w:num w:numId="31" w16cid:durableId="1127429707">
    <w:abstractNumId w:val="63"/>
  </w:num>
  <w:num w:numId="32" w16cid:durableId="450129201">
    <w:abstractNumId w:val="17"/>
  </w:num>
  <w:num w:numId="33" w16cid:durableId="132943">
    <w:abstractNumId w:val="25"/>
  </w:num>
  <w:num w:numId="34" w16cid:durableId="2031563017">
    <w:abstractNumId w:val="1"/>
  </w:num>
  <w:num w:numId="35" w16cid:durableId="2084332737">
    <w:abstractNumId w:val="59"/>
  </w:num>
  <w:num w:numId="36" w16cid:durableId="1494445726">
    <w:abstractNumId w:val="14"/>
  </w:num>
  <w:num w:numId="37" w16cid:durableId="1055546190">
    <w:abstractNumId w:val="54"/>
  </w:num>
  <w:num w:numId="38" w16cid:durableId="1956136832">
    <w:abstractNumId w:val="64"/>
  </w:num>
  <w:num w:numId="39" w16cid:durableId="390812022">
    <w:abstractNumId w:val="24"/>
  </w:num>
  <w:num w:numId="40" w16cid:durableId="759450408">
    <w:abstractNumId w:val="40"/>
  </w:num>
  <w:num w:numId="41" w16cid:durableId="781148345">
    <w:abstractNumId w:val="20"/>
  </w:num>
  <w:num w:numId="42" w16cid:durableId="171451687">
    <w:abstractNumId w:val="51"/>
  </w:num>
  <w:num w:numId="43" w16cid:durableId="129709869">
    <w:abstractNumId w:val="37"/>
  </w:num>
  <w:num w:numId="44" w16cid:durableId="746926057">
    <w:abstractNumId w:val="65"/>
  </w:num>
  <w:num w:numId="45" w16cid:durableId="1548764556">
    <w:abstractNumId w:val="41"/>
  </w:num>
  <w:num w:numId="46" w16cid:durableId="1084495921">
    <w:abstractNumId w:val="11"/>
  </w:num>
  <w:num w:numId="47" w16cid:durableId="1216430339">
    <w:abstractNumId w:val="8"/>
  </w:num>
  <w:num w:numId="48" w16cid:durableId="649142318">
    <w:abstractNumId w:val="43"/>
  </w:num>
  <w:num w:numId="49" w16cid:durableId="80638773">
    <w:abstractNumId w:val="5"/>
  </w:num>
  <w:num w:numId="50" w16cid:durableId="965962273">
    <w:abstractNumId w:val="62"/>
  </w:num>
  <w:num w:numId="51" w16cid:durableId="1194684812">
    <w:abstractNumId w:val="39"/>
  </w:num>
  <w:num w:numId="52" w16cid:durableId="1454010807">
    <w:abstractNumId w:val="52"/>
  </w:num>
  <w:num w:numId="53" w16cid:durableId="1206984451">
    <w:abstractNumId w:val="6"/>
  </w:num>
  <w:num w:numId="54" w16cid:durableId="453135181">
    <w:abstractNumId w:val="57"/>
  </w:num>
  <w:num w:numId="55" w16cid:durableId="851646113">
    <w:abstractNumId w:val="58"/>
  </w:num>
  <w:num w:numId="56" w16cid:durableId="694769101">
    <w:abstractNumId w:val="15"/>
  </w:num>
  <w:num w:numId="57" w16cid:durableId="80487554">
    <w:abstractNumId w:val="50"/>
  </w:num>
  <w:num w:numId="58" w16cid:durableId="2099137603">
    <w:abstractNumId w:val="31"/>
  </w:num>
  <w:num w:numId="59" w16cid:durableId="568346761">
    <w:abstractNumId w:val="19"/>
  </w:num>
  <w:num w:numId="60" w16cid:durableId="2057317674">
    <w:abstractNumId w:val="61"/>
  </w:num>
  <w:num w:numId="61" w16cid:durableId="635644219">
    <w:abstractNumId w:val="53"/>
  </w:num>
  <w:num w:numId="62" w16cid:durableId="358627860">
    <w:abstractNumId w:val="29"/>
  </w:num>
  <w:num w:numId="63" w16cid:durableId="1003974619">
    <w:abstractNumId w:val="36"/>
  </w:num>
  <w:num w:numId="64" w16cid:durableId="415368280">
    <w:abstractNumId w:val="44"/>
  </w:num>
  <w:num w:numId="65" w16cid:durableId="975766447">
    <w:abstractNumId w:val="23"/>
  </w:num>
  <w:num w:numId="66" w16cid:durableId="978416334">
    <w:abstractNumId w:val="28"/>
  </w:num>
  <w:num w:numId="67" w16cid:durableId="584412041">
    <w:abstractNumId w:val="7"/>
  </w:num>
  <w:num w:numId="68" w16cid:durableId="1554847478">
    <w:abstractNumId w:val="56"/>
  </w:num>
  <w:num w:numId="69" w16cid:durableId="1831948177">
    <w:abstractNumId w:val="60"/>
  </w:num>
  <w:num w:numId="70" w16cid:durableId="1080324317">
    <w:abstractNumId w:val="10"/>
  </w:num>
  <w:num w:numId="71" w16cid:durableId="381945606">
    <w:abstractNumId w:val="49"/>
  </w:num>
  <w:num w:numId="72" w16cid:durableId="1131823692">
    <w:abstractNumId w:val="47"/>
  </w:num>
  <w:num w:numId="73" w16cid:durableId="1728409825">
    <w:abstractNumId w:val="33"/>
  </w:num>
  <w:num w:numId="74" w16cid:durableId="181092176">
    <w:abstractNumId w:val="21"/>
  </w:num>
  <w:num w:numId="75" w16cid:durableId="497303872">
    <w:abstractNumId w:val="4"/>
  </w:num>
  <w:num w:numId="76" w16cid:durableId="781380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deu Ametay">
    <w15:presenceInfo w15:providerId="AD" w15:userId="S::230465@astanait.edu.kz::23725e94-090e-4320-bc8d-c65d1bf710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566E"/>
    <w:rsid w:val="00036D9D"/>
    <w:rsid w:val="000370D4"/>
    <w:rsid w:val="00047819"/>
    <w:rsid w:val="00074855"/>
    <w:rsid w:val="00104CAC"/>
    <w:rsid w:val="00125E85"/>
    <w:rsid w:val="00173F65"/>
    <w:rsid w:val="00192D26"/>
    <w:rsid w:val="002B3847"/>
    <w:rsid w:val="002C76CC"/>
    <w:rsid w:val="002E6935"/>
    <w:rsid w:val="0035317A"/>
    <w:rsid w:val="00357E14"/>
    <w:rsid w:val="0037089E"/>
    <w:rsid w:val="00407DD5"/>
    <w:rsid w:val="00426215"/>
    <w:rsid w:val="00444D3B"/>
    <w:rsid w:val="00480504"/>
    <w:rsid w:val="0048499B"/>
    <w:rsid w:val="004A4E69"/>
    <w:rsid w:val="00500742"/>
    <w:rsid w:val="00504C62"/>
    <w:rsid w:val="0057509B"/>
    <w:rsid w:val="00580835"/>
    <w:rsid w:val="005D1735"/>
    <w:rsid w:val="00666408"/>
    <w:rsid w:val="006C5206"/>
    <w:rsid w:val="006F645E"/>
    <w:rsid w:val="007B27B1"/>
    <w:rsid w:val="007C4361"/>
    <w:rsid w:val="00865F9C"/>
    <w:rsid w:val="00876D86"/>
    <w:rsid w:val="008D0346"/>
    <w:rsid w:val="0094703C"/>
    <w:rsid w:val="00950730"/>
    <w:rsid w:val="00974743"/>
    <w:rsid w:val="009D7BE5"/>
    <w:rsid w:val="009E4BF9"/>
    <w:rsid w:val="009E7277"/>
    <w:rsid w:val="00A41722"/>
    <w:rsid w:val="00A651F7"/>
    <w:rsid w:val="00AA68CA"/>
    <w:rsid w:val="00B00FF6"/>
    <w:rsid w:val="00B072EA"/>
    <w:rsid w:val="00B10148"/>
    <w:rsid w:val="00B63965"/>
    <w:rsid w:val="00B83E56"/>
    <w:rsid w:val="00BE17E0"/>
    <w:rsid w:val="00C32ED2"/>
    <w:rsid w:val="00C403FF"/>
    <w:rsid w:val="00C42CCB"/>
    <w:rsid w:val="00C901A0"/>
    <w:rsid w:val="00CA3310"/>
    <w:rsid w:val="00CE6020"/>
    <w:rsid w:val="00D04DA9"/>
    <w:rsid w:val="00D20F53"/>
    <w:rsid w:val="00D61C9C"/>
    <w:rsid w:val="00DD31D9"/>
    <w:rsid w:val="00E016A3"/>
    <w:rsid w:val="00E12ACE"/>
    <w:rsid w:val="00E15F7E"/>
    <w:rsid w:val="00E43D86"/>
    <w:rsid w:val="00EB54C0"/>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C42CCB"/>
    <w:pPr>
      <w:tabs>
        <w:tab w:val="left" w:pos="880"/>
        <w:tab w:val="right" w:leader="dot" w:pos="9347"/>
      </w:tabs>
      <w:spacing w:after="100"/>
      <w:ind w:left="200"/>
      <w:pPrChange w:id="0" w:author="Medeu Ametay" w:date="2025-03-06T02:23:00Z">
        <w:pPr>
          <w:widowControl w:val="0"/>
          <w:spacing w:after="100" w:line="240" w:lineRule="atLeast"/>
          <w:ind w:left="200"/>
        </w:pPr>
      </w:pPrChange>
    </w:pPr>
    <w:rPr>
      <w:rPrChange w:id="0" w:author="Medeu Ametay" w:date="2025-03-06T02:23:00Z">
        <w:rPr>
          <w:lang w:val="en-US" w:eastAsia="en-US" w:bidi="ar-SA"/>
        </w:rPr>
      </w:rPrChange>
    </w:r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Strong">
    <w:name w:val="Strong"/>
    <w:basedOn w:val="DefaultParagraphFont"/>
    <w:uiPriority w:val="22"/>
    <w:qFormat/>
    <w:rsid w:val="00370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330452817">
      <w:bodyDiv w:val="1"/>
      <w:marLeft w:val="0"/>
      <w:marRight w:val="0"/>
      <w:marTop w:val="0"/>
      <w:marBottom w:val="0"/>
      <w:divBdr>
        <w:top w:val="none" w:sz="0" w:space="0" w:color="auto"/>
        <w:left w:val="none" w:sz="0" w:space="0" w:color="auto"/>
        <w:bottom w:val="none" w:sz="0" w:space="0" w:color="auto"/>
        <w:right w:val="none" w:sz="0" w:space="0" w:color="auto"/>
      </w:divBdr>
    </w:div>
    <w:div w:id="772020372">
      <w:bodyDiv w:val="1"/>
      <w:marLeft w:val="0"/>
      <w:marRight w:val="0"/>
      <w:marTop w:val="0"/>
      <w:marBottom w:val="0"/>
      <w:divBdr>
        <w:top w:val="none" w:sz="0" w:space="0" w:color="auto"/>
        <w:left w:val="none" w:sz="0" w:space="0" w:color="auto"/>
        <w:bottom w:val="none" w:sz="0" w:space="0" w:color="auto"/>
        <w:right w:val="none" w:sz="0" w:space="0" w:color="auto"/>
      </w:divBdr>
    </w:div>
    <w:div w:id="966739104">
      <w:bodyDiv w:val="1"/>
      <w:marLeft w:val="0"/>
      <w:marRight w:val="0"/>
      <w:marTop w:val="0"/>
      <w:marBottom w:val="0"/>
      <w:divBdr>
        <w:top w:val="none" w:sz="0" w:space="0" w:color="auto"/>
        <w:left w:val="none" w:sz="0" w:space="0" w:color="auto"/>
        <w:bottom w:val="none" w:sz="0" w:space="0" w:color="auto"/>
        <w:right w:val="none" w:sz="0" w:space="0" w:color="auto"/>
      </w:divBdr>
    </w:div>
    <w:div w:id="11923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Medeu</dc:creator>
  <cp:keywords/>
  <dc:description/>
  <cp:lastModifiedBy>Medeu Ametay</cp:lastModifiedBy>
  <cp:revision>2</cp:revision>
  <cp:lastPrinted>2021-02-26T07:14:00Z</cp:lastPrinted>
  <dcterms:created xsi:type="dcterms:W3CDTF">2025-03-05T21:28:00Z</dcterms:created>
  <dcterms:modified xsi:type="dcterms:W3CDTF">2025-03-05T21:28:00Z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